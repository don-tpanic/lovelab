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C7503" w14:textId="77777777" w:rsidR="000471CA" w:rsidRPr="00C72C56" w:rsidRDefault="000471CA" w:rsidP="000471CA">
      <w:pPr>
        <w:adjustRightInd w:val="0"/>
        <w:snapToGrid w:val="0"/>
        <w:jc w:val="left"/>
        <w:rPr>
          <w:i/>
        </w:rPr>
      </w:pPr>
      <w:r w:rsidRPr="00C72C56">
        <w:rPr>
          <w:i/>
        </w:rPr>
        <w:t>Games</w:t>
      </w:r>
      <w:r w:rsidRPr="00C72C56">
        <w:t xml:space="preserve"> </w:t>
      </w:r>
      <w:r w:rsidRPr="00C72C56">
        <w:rPr>
          <w:b/>
          <w:bCs/>
          <w:iCs/>
        </w:rPr>
        <w:t>201</w:t>
      </w:r>
      <w:r w:rsidRPr="00C72C56">
        <w:rPr>
          <w:rFonts w:eastAsia="宋体"/>
          <w:b/>
          <w:bCs/>
          <w:iCs/>
          <w:lang w:eastAsia="zh-CN"/>
        </w:rPr>
        <w:t>5</w:t>
      </w:r>
      <w:r w:rsidRPr="00C72C56">
        <w:rPr>
          <w:iCs/>
        </w:rPr>
        <w:t xml:space="preserve">, </w:t>
      </w:r>
      <w:r w:rsidRPr="00C72C56">
        <w:rPr>
          <w:rFonts w:eastAsia="宋体"/>
          <w:i/>
          <w:lang w:eastAsia="zh-CN"/>
        </w:rPr>
        <w:t>6</w:t>
      </w:r>
      <w:r w:rsidRPr="00C72C56">
        <w:rPr>
          <w:iCs/>
        </w:rPr>
        <w:t>, 1-x</w:t>
      </w:r>
      <w:r w:rsidRPr="00C72C56">
        <w:t>; doi</w:t>
      </w:r>
      <w:proofErr w:type="gramStart"/>
      <w:r w:rsidRPr="00C72C56">
        <w:t>:10.3390</w:t>
      </w:r>
      <w:proofErr w:type="gramEnd"/>
      <w:r w:rsidRPr="00C72C56">
        <w:t>/g</w:t>
      </w:r>
      <w:r w:rsidRPr="00C72C56">
        <w:rPr>
          <w:rFonts w:eastAsia="宋体"/>
          <w:lang w:eastAsia="zh-CN"/>
        </w:rPr>
        <w:t>6</w:t>
      </w:r>
      <w:r w:rsidRPr="00C72C56">
        <w:t>0x000x</w:t>
      </w:r>
    </w:p>
    <w:p w14:paraId="6321BB45" w14:textId="77777777" w:rsidR="000471CA" w:rsidRPr="00C72C56" w:rsidRDefault="000471CA" w:rsidP="000471CA">
      <w:pPr>
        <w:adjustRightInd w:val="0"/>
        <w:snapToGrid w:val="0"/>
        <w:spacing w:line="240" w:lineRule="auto"/>
        <w:jc w:val="right"/>
        <w:rPr>
          <w:b/>
          <w:i/>
          <w:sz w:val="20"/>
          <w:lang w:val="fr-FR"/>
        </w:rPr>
      </w:pPr>
      <w:r w:rsidRPr="00C72C56">
        <w:rPr>
          <w:b/>
          <w:i/>
          <w:noProof/>
          <w:sz w:val="20"/>
          <w:lang w:eastAsia="en-US"/>
        </w:rPr>
        <mc:AlternateContent>
          <mc:Choice Requires="wps">
            <w:drawing>
              <wp:inline distT="0" distB="0" distL="0" distR="0" wp14:anchorId="2268E9B0" wp14:editId="2DD9D26A">
                <wp:extent cx="1007110" cy="149225"/>
                <wp:effectExtent l="1270" t="0" r="1270" b="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7110" cy="149225"/>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28113" w14:textId="77777777" w:rsidR="00C72D78" w:rsidRPr="00F55CA4" w:rsidRDefault="00C72D78" w:rsidP="00BC4A8D">
                            <w:pPr>
                              <w:widowControl w:val="0"/>
                              <w:adjustRightInd w:val="0"/>
                              <w:snapToGrid w:val="0"/>
                              <w:spacing w:line="240" w:lineRule="auto"/>
                              <w:jc w:val="center"/>
                              <w:rPr>
                                <w:b/>
                                <w:color w:val="00B0F0"/>
                                <w:sz w:val="20"/>
                                <w:lang w:val="fr-FR"/>
                              </w:rPr>
                            </w:pPr>
                            <w:r w:rsidRPr="00F55CA4">
                              <w:rPr>
                                <w:b/>
                                <w:color w:val="FFFFFF"/>
                                <w:sz w:val="20"/>
                                <w:lang w:val="fr-FR"/>
                              </w:rPr>
                              <w:t>OPEN ACCESS</w:t>
                            </w:r>
                          </w:p>
                        </w:txbxContent>
                      </wps:txbx>
                      <wps:bodyPr rot="0" vert="horz" wrap="square" lIns="0" tIns="0" rIns="0" bIns="0" anchor="t" anchorCtr="0" upright="1">
                        <a:sp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79.3pt;height:11.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" fillcolor="#00b0f0" stroked="f">
                <v:textbox style="mso-fit-shape-to-text:t" inset="0,0,0,0">
                  <w:txbxContent>
                    <w:p w14:paraId="75228113" w14:textId="77777777" w:rsidR="00C72D78" w:rsidRPr="00F55CA4" w:rsidRDefault="00C72D78" w:rsidP="00BC4A8D">
                      <w:pPr>
                        <w:widowControl w:val="0"/>
                        <w:adjustRightInd w:val="0"/>
                        <w:snapToGrid w:val="0"/>
                        <w:spacing w:line="240" w:lineRule="auto"/>
                        <w:jc w:val="center"/>
                        <w:rPr>
                          <w:b/>
                          <w:color w:val="00B0F0"/>
                          <w:sz w:val="20"/>
                          <w:lang w:val="fr-FR"/>
                        </w:rPr>
                      </w:pPr>
                      <w:r w:rsidRPr="00F55CA4">
                        <w:rPr>
                          <w:b/>
                          <w:color w:val="FFFFFF"/>
                          <w:sz w:val="20"/>
                          <w:lang w:val="fr-FR"/>
                        </w:rPr>
                        <w:t>OPEN ACCESS</w:t>
                      </w:r>
                    </w:p>
                  </w:txbxContent>
                </v:textbox>
                <w10:anchorlock/>
              </v:shape>
            </w:pict>
          </mc:Fallback>
        </mc:AlternateContent>
      </w:r>
    </w:p>
    <w:p w14:paraId="201A3556" w14:textId="77777777" w:rsidR="000471CA" w:rsidRPr="00C72C56" w:rsidRDefault="000471CA" w:rsidP="000471CA">
      <w:pPr>
        <w:adjustRightInd w:val="0"/>
        <w:snapToGrid w:val="0"/>
        <w:spacing w:line="240" w:lineRule="auto"/>
        <w:jc w:val="right"/>
        <w:rPr>
          <w:rFonts w:eastAsia="宋体"/>
          <w:b/>
          <w:i/>
          <w:iCs/>
          <w:color w:val="572E24"/>
          <w:sz w:val="72"/>
          <w:szCs w:val="72"/>
          <w:lang w:eastAsia="zh-CN"/>
        </w:rPr>
      </w:pPr>
      <w:proofErr w:type="gramStart"/>
      <w:r w:rsidRPr="00C72C56">
        <w:rPr>
          <w:b/>
          <w:i/>
          <w:iCs/>
          <w:color w:val="572E24"/>
          <w:sz w:val="72"/>
          <w:szCs w:val="72"/>
        </w:rPr>
        <w:t>games</w:t>
      </w:r>
      <w:proofErr w:type="gramEnd"/>
    </w:p>
    <w:p w14:paraId="287CF3F8" w14:textId="77777777" w:rsidR="000471CA" w:rsidRPr="00C72C56" w:rsidRDefault="000471CA" w:rsidP="000471CA">
      <w:pPr>
        <w:adjustRightInd w:val="0"/>
        <w:snapToGrid w:val="0"/>
        <w:spacing w:line="240" w:lineRule="auto"/>
        <w:jc w:val="right"/>
        <w:rPr>
          <w:b/>
        </w:rPr>
      </w:pPr>
      <w:r w:rsidRPr="00C72C56">
        <w:rPr>
          <w:b/>
        </w:rPr>
        <w:t>ISSN 2073-4336</w:t>
      </w:r>
    </w:p>
    <w:p w14:paraId="5CA82EC2" w14:textId="77777777" w:rsidR="000471CA" w:rsidRPr="00C72C56" w:rsidRDefault="000471CA" w:rsidP="000471CA">
      <w:pPr>
        <w:adjustRightInd w:val="0"/>
        <w:snapToGrid w:val="0"/>
        <w:spacing w:line="240" w:lineRule="auto"/>
        <w:jc w:val="right"/>
      </w:pPr>
      <w:r w:rsidRPr="00C72C56">
        <w:rPr>
          <w:color w:val="auto"/>
        </w:rPr>
        <w:t>www.mdpi.com/journal/games</w:t>
      </w:r>
    </w:p>
    <w:p w14:paraId="3B16B520" w14:textId="77777777" w:rsidR="00FE6909" w:rsidRPr="00C72C56" w:rsidRDefault="00FE6909" w:rsidP="00BC4A8D">
      <w:pPr>
        <w:pStyle w:val="Mdeck1articletype"/>
      </w:pPr>
      <w:r w:rsidRPr="00C72C56">
        <w:t>Article</w:t>
      </w:r>
    </w:p>
    <w:p w14:paraId="712F4EA2" w14:textId="77777777" w:rsidR="00FE6909" w:rsidRPr="00C72C56" w:rsidRDefault="00FE6909" w:rsidP="00BC4A8D">
      <w:pPr>
        <w:pStyle w:val="Mdeck1articletitle"/>
        <w:rPr>
          <w:rFonts w:cs="Times New Roman"/>
        </w:rPr>
      </w:pPr>
      <w:r w:rsidRPr="00C72C56">
        <w:rPr>
          <w:rFonts w:cs="Times New Roman"/>
        </w:rPr>
        <w:t xml:space="preserve">Unfazed by </w:t>
      </w:r>
      <w:r w:rsidR="00BC4A8D" w:rsidRPr="00C72C56">
        <w:rPr>
          <w:rFonts w:cs="Times New Roman"/>
        </w:rPr>
        <w:t xml:space="preserve">Both </w:t>
      </w:r>
      <w:r w:rsidRPr="00C72C56">
        <w:rPr>
          <w:rFonts w:cs="Times New Roman"/>
        </w:rPr>
        <w:t>the Bull and Bear: Strategic Exploration in Dynamic Environments</w:t>
      </w:r>
    </w:p>
    <w:p w14:paraId="3EE89E07" w14:textId="77777777" w:rsidR="00FE6909" w:rsidRPr="00C72C56" w:rsidRDefault="00FE6909" w:rsidP="00BC4A8D">
      <w:pPr>
        <w:pStyle w:val="Mdeck2authorname"/>
        <w:rPr>
          <w:rFonts w:cs="Times New Roman"/>
        </w:rPr>
      </w:pPr>
      <w:r w:rsidRPr="00C72C56">
        <w:rPr>
          <w:rFonts w:cs="Times New Roman"/>
        </w:rPr>
        <w:t xml:space="preserve">Peter S. Riefer </w:t>
      </w:r>
      <w:r w:rsidR="00BC4A8D" w:rsidRPr="00C72C56">
        <w:rPr>
          <w:rFonts w:cs="Times New Roman"/>
        </w:rPr>
        <w:t>* and Bradley C. Love</w:t>
      </w:r>
    </w:p>
    <w:p w14:paraId="7D035213" w14:textId="7E47B4DE" w:rsidR="00FE6909" w:rsidRPr="00C72C56" w:rsidRDefault="00F054C3" w:rsidP="00BC4A8D">
      <w:pPr>
        <w:pStyle w:val="Mdeck2authoraffiliation"/>
        <w:ind w:left="0" w:firstLine="0"/>
        <w:rPr>
          <w:rFonts w:cs="Times New Roman"/>
        </w:rPr>
      </w:pPr>
      <w:r w:rsidRPr="00C72C56">
        <w:rPr>
          <w:rFonts w:cs="Times New Roman"/>
        </w:rPr>
        <w:t xml:space="preserve">Department of Experimental Psychology, </w:t>
      </w:r>
      <w:r w:rsidR="00FE6909" w:rsidRPr="00C72C56">
        <w:rPr>
          <w:rFonts w:cs="Times New Roman"/>
        </w:rPr>
        <w:t xml:space="preserve">University College London, 26 Bedford Way, </w:t>
      </w:r>
      <w:r w:rsidRPr="00C72C56">
        <w:rPr>
          <w:rFonts w:cs="Times New Roman"/>
        </w:rPr>
        <w:br/>
      </w:r>
      <w:r w:rsidR="00FE6909" w:rsidRPr="00C72C56">
        <w:rPr>
          <w:rFonts w:cs="Times New Roman"/>
        </w:rPr>
        <w:t>London</w:t>
      </w:r>
      <w:r w:rsidR="00BC4A8D" w:rsidRPr="00C72C56">
        <w:rPr>
          <w:rFonts w:cs="Times New Roman"/>
        </w:rPr>
        <w:t xml:space="preserve"> WC1H 0AP</w:t>
      </w:r>
      <w:r w:rsidR="00FE6909" w:rsidRPr="00C72C56">
        <w:rPr>
          <w:rFonts w:cs="Times New Roman"/>
        </w:rPr>
        <w:t xml:space="preserve">, UK; </w:t>
      </w:r>
      <w:r w:rsidR="00BC4A8D" w:rsidRPr="00C72C56">
        <w:rPr>
          <w:rFonts w:cs="Times New Roman"/>
        </w:rPr>
        <w:t>E-Mail</w:t>
      </w:r>
      <w:r w:rsidR="00FE6909" w:rsidRPr="00C72C56">
        <w:rPr>
          <w:rFonts w:cs="Times New Roman"/>
        </w:rPr>
        <w:t>: b.love@ucl.ac.uk</w:t>
      </w:r>
    </w:p>
    <w:p w14:paraId="03709373" w14:textId="77777777" w:rsidR="00FE6909" w:rsidRPr="00C72C56" w:rsidRDefault="00FE6909" w:rsidP="00BC4A8D">
      <w:pPr>
        <w:pStyle w:val="Mdeck2authorcorrespondence"/>
        <w:spacing w:after="0"/>
        <w:rPr>
          <w:rFonts w:cs="Times New Roman"/>
        </w:rPr>
      </w:pPr>
      <w:r w:rsidRPr="00C72C56">
        <w:rPr>
          <w:rFonts w:cs="Times New Roman"/>
          <w:b/>
        </w:rPr>
        <w:t>*</w:t>
      </w:r>
      <w:r w:rsidRPr="00C72C56">
        <w:rPr>
          <w:rFonts w:cs="Times New Roman"/>
        </w:rPr>
        <w:tab/>
        <w:t>Author to whom correspondence should be addressed; E-Mail: peter@peterriefer.net;</w:t>
      </w:r>
      <w:r w:rsidRPr="00C72C56">
        <w:rPr>
          <w:rFonts w:eastAsia="宋体" w:cs="Times New Roman"/>
          <w:lang w:eastAsia="zh-CN"/>
        </w:rPr>
        <w:t xml:space="preserve"> </w:t>
      </w:r>
      <w:r w:rsidRPr="00C72C56">
        <w:rPr>
          <w:rFonts w:cs="Times New Roman"/>
        </w:rPr>
        <w:br/>
        <w:t>Tel.:</w:t>
      </w:r>
      <w:r w:rsidR="00BC4A8D" w:rsidRPr="00C72C56">
        <w:rPr>
          <w:rFonts w:cs="Times New Roman"/>
        </w:rPr>
        <w:t xml:space="preserve"> +44-7871-655-465; Fax: +44-207</w:t>
      </w:r>
      <w:r w:rsidRPr="00C72C56">
        <w:rPr>
          <w:rFonts w:cs="Times New Roman"/>
        </w:rPr>
        <w:t>4</w:t>
      </w:r>
      <w:r w:rsidR="00BC4A8D" w:rsidRPr="00C72C56">
        <w:rPr>
          <w:rFonts w:cs="Times New Roman"/>
        </w:rPr>
        <w:t>-36</w:t>
      </w:r>
      <w:r w:rsidRPr="00C72C56">
        <w:rPr>
          <w:rFonts w:cs="Times New Roman"/>
        </w:rPr>
        <w:t>4</w:t>
      </w:r>
      <w:r w:rsidR="00BC4A8D" w:rsidRPr="00C72C56">
        <w:rPr>
          <w:rFonts w:cs="Times New Roman"/>
        </w:rPr>
        <w:t>-</w:t>
      </w:r>
      <w:r w:rsidRPr="00C72C56">
        <w:rPr>
          <w:rFonts w:cs="Times New Roman"/>
        </w:rPr>
        <w:t>27</w:t>
      </w:r>
      <w:r w:rsidR="00BC4A8D" w:rsidRPr="00C72C56">
        <w:rPr>
          <w:rFonts w:cs="Times New Roman"/>
        </w:rPr>
        <w:t>6.</w:t>
      </w:r>
    </w:p>
    <w:p w14:paraId="10D54FAA" w14:textId="30183C75" w:rsidR="00FE6909" w:rsidRPr="00C72C56" w:rsidRDefault="00FE6909" w:rsidP="00BC4A8D">
      <w:pPr>
        <w:adjustRightInd w:val="0"/>
        <w:snapToGrid w:val="0"/>
        <w:spacing w:before="240"/>
        <w:jc w:val="left"/>
        <w:rPr>
          <w:i/>
          <w:color w:val="auto"/>
        </w:rPr>
      </w:pPr>
      <w:r w:rsidRPr="00C72C56">
        <w:rPr>
          <w:color w:val="auto"/>
        </w:rPr>
        <w:t>Academic Editor</w:t>
      </w:r>
      <w:r w:rsidR="00266617" w:rsidRPr="00C72C56">
        <w:rPr>
          <w:color w:val="auto"/>
        </w:rPr>
        <w:t>s</w:t>
      </w:r>
      <w:r w:rsidRPr="00C72C56">
        <w:rPr>
          <w:color w:val="auto"/>
        </w:rPr>
        <w:t xml:space="preserve">: </w:t>
      </w:r>
      <w:r w:rsidR="00266617" w:rsidRPr="00C72C56">
        <w:rPr>
          <w:color w:val="auto"/>
        </w:rPr>
        <w:t xml:space="preserve">Andrew M. Colman and </w:t>
      </w:r>
      <w:proofErr w:type="spellStart"/>
      <w:r w:rsidR="00BC4A8D" w:rsidRPr="00C72C56">
        <w:t>Briony</w:t>
      </w:r>
      <w:proofErr w:type="spellEnd"/>
      <w:r w:rsidR="00BC4A8D" w:rsidRPr="00C72C56">
        <w:t xml:space="preserve"> D. </w:t>
      </w:r>
      <w:r w:rsidR="00BC4A8D" w:rsidRPr="00C72C56">
        <w:rPr>
          <w:rStyle w:val="Strong"/>
          <w:b w:val="0"/>
        </w:rPr>
        <w:t>Pulford</w:t>
      </w:r>
    </w:p>
    <w:p w14:paraId="625DD8AA" w14:textId="22BBC1C4" w:rsidR="00FE6909" w:rsidRPr="00C72C56" w:rsidRDefault="00FE6909" w:rsidP="00BC4A8D">
      <w:pPr>
        <w:adjustRightInd w:val="0"/>
        <w:snapToGrid w:val="0"/>
        <w:spacing w:before="240"/>
        <w:jc w:val="left"/>
        <w:rPr>
          <w:i/>
          <w:color w:val="auto"/>
        </w:rPr>
      </w:pPr>
      <w:r w:rsidRPr="00C72C56">
        <w:rPr>
          <w:i/>
          <w:color w:val="auto"/>
        </w:rPr>
        <w:t>Rec</w:t>
      </w:r>
      <w:r w:rsidR="00BC4A8D" w:rsidRPr="00C72C56">
        <w:rPr>
          <w:i/>
          <w:color w:val="auto"/>
        </w:rPr>
        <w:t xml:space="preserve">eived: </w:t>
      </w:r>
      <w:r w:rsidR="00C03982" w:rsidRPr="00C72C56">
        <w:rPr>
          <w:i/>
          <w:color w:val="auto"/>
        </w:rPr>
        <w:t xml:space="preserve">8 July 2015 </w:t>
      </w:r>
      <w:r w:rsidR="00BC4A8D" w:rsidRPr="00C72C56">
        <w:rPr>
          <w:i/>
          <w:color w:val="auto"/>
        </w:rPr>
        <w:t xml:space="preserve">/ Accepted: </w:t>
      </w:r>
      <w:r w:rsidR="00C03982" w:rsidRPr="00C72C56">
        <w:rPr>
          <w:i/>
          <w:color w:val="auto"/>
        </w:rPr>
        <w:t xml:space="preserve">12 August 2015 </w:t>
      </w:r>
      <w:r w:rsidR="00BC4A8D" w:rsidRPr="00C72C56">
        <w:rPr>
          <w:i/>
          <w:color w:val="auto"/>
        </w:rPr>
        <w:t>/ Published:</w:t>
      </w:r>
    </w:p>
    <w:p w14:paraId="454DDC88" w14:textId="77777777" w:rsidR="00FE6909" w:rsidRPr="00C72C56" w:rsidRDefault="00FE6909" w:rsidP="00BC4A8D">
      <w:pPr>
        <w:pBdr>
          <w:bottom w:val="single" w:sz="4" w:space="1" w:color="auto"/>
        </w:pBdr>
        <w:adjustRightInd w:val="0"/>
        <w:snapToGrid w:val="0"/>
        <w:rPr>
          <w:color w:val="auto"/>
        </w:rPr>
      </w:pPr>
    </w:p>
    <w:p w14:paraId="57122106" w14:textId="77777777" w:rsidR="00FE6909" w:rsidRPr="00C72C56" w:rsidRDefault="00FE6909" w:rsidP="00BC4A8D">
      <w:pPr>
        <w:pStyle w:val="Mdeck3abstract"/>
        <w:spacing w:after="0"/>
        <w:rPr>
          <w:rFonts w:cs="Times New Roman"/>
          <w:lang w:eastAsia="en-US"/>
        </w:rPr>
      </w:pPr>
      <w:r w:rsidRPr="00C72C56">
        <w:rPr>
          <w:rFonts w:cs="Times New Roman"/>
          <w:b/>
          <w:lang w:eastAsia="en-US"/>
        </w:rPr>
        <w:t>Abstract:</w:t>
      </w:r>
      <w:r w:rsidRPr="00C72C56">
        <w:rPr>
          <w:rFonts w:eastAsia="宋体" w:cs="Times New Roman"/>
          <w:lang w:eastAsia="zh-CN"/>
        </w:rPr>
        <w:t xml:space="preserve"> </w:t>
      </w:r>
      <w:r w:rsidRPr="00C72C56">
        <w:rPr>
          <w:rFonts w:cs="Times New Roman"/>
          <w:lang w:eastAsia="en-US"/>
        </w:rPr>
        <w:t>People in a changing environment must decide between exploiting options they currently favor and exploring alternative options that provide additional information about the state of the environment. For example, drivers must decide between purchasing gas at their currently favored station (</w:t>
      </w:r>
      <w:r w:rsidRPr="00C72C56">
        <w:rPr>
          <w:rFonts w:cs="Times New Roman"/>
          <w:i/>
          <w:lang w:eastAsia="en-US"/>
        </w:rPr>
        <w:t>i.e.</w:t>
      </w:r>
      <w:r w:rsidRPr="00C72C56">
        <w:rPr>
          <w:rFonts w:cs="Times New Roman"/>
          <w:lang w:eastAsia="en-US"/>
        </w:rPr>
        <w:t xml:space="preserve">, exploit) or risk a fruitless trip to another station to evaluate whether the price has been lowered since the last visit. Previous laboratory studies on exploratory choice have found that people choose strategically and explore alternative options when it is more likely that the relative value of competing options has changed. Our study extends this work by considering how global trends (which affect all options equally) influence exploratory choice. For example, during an economic crisis, global gas prices may increase or decrease at all stations, yet consumers should still explore strategically to find the best option. Our research question is whether people can maintain effective exploration strategies in the presence of global trends that are irrelevant in that they do not affect the relative value of choice options. We find that people explore effectively irrespective of global </w:t>
      </w:r>
      <w:r w:rsidR="00BC4A8D" w:rsidRPr="00C72C56">
        <w:rPr>
          <w:rFonts w:cs="Times New Roman"/>
          <w:lang w:eastAsia="en-US"/>
        </w:rPr>
        <w:t>trends</w:t>
      </w:r>
      <w:r w:rsidRPr="00C72C56">
        <w:rPr>
          <w:rFonts w:cs="Times New Roman"/>
          <w:lang w:eastAsia="en-US"/>
        </w:rPr>
        <w:t>.</w:t>
      </w:r>
    </w:p>
    <w:p w14:paraId="6D89D84A" w14:textId="77777777" w:rsidR="00FE6909" w:rsidRPr="00C72C56" w:rsidRDefault="00FE6909" w:rsidP="00BC4A8D">
      <w:pPr>
        <w:pStyle w:val="Mdeck3keywords"/>
        <w:rPr>
          <w:rFonts w:cs="Times New Roman"/>
          <w:lang w:eastAsia="en-US"/>
        </w:rPr>
      </w:pPr>
      <w:r w:rsidRPr="00C72C56">
        <w:rPr>
          <w:rFonts w:cs="Times New Roman"/>
          <w:b/>
          <w:lang w:eastAsia="en-US"/>
        </w:rPr>
        <w:t>Keywords:</w:t>
      </w:r>
      <w:r w:rsidRPr="00C72C56">
        <w:rPr>
          <w:rFonts w:cs="Times New Roman"/>
          <w:lang w:eastAsia="en-US"/>
        </w:rPr>
        <w:t xml:space="preserve"> decision-making; strategic choice; exploration and exploitation; dynamic environments; global trends</w:t>
      </w:r>
    </w:p>
    <w:p w14:paraId="5C3B8B6A" w14:textId="77777777" w:rsidR="00FE6909" w:rsidRPr="00C72C56" w:rsidRDefault="00FE6909" w:rsidP="00BC4A8D">
      <w:pPr>
        <w:pBdr>
          <w:bottom w:val="single" w:sz="4" w:space="1" w:color="auto"/>
        </w:pBdr>
        <w:adjustRightInd w:val="0"/>
        <w:snapToGrid w:val="0"/>
        <w:rPr>
          <w:color w:val="auto"/>
          <w:lang w:eastAsia="en-US"/>
        </w:rPr>
      </w:pPr>
    </w:p>
    <w:p w14:paraId="73603726" w14:textId="77777777" w:rsidR="00BC4A8D" w:rsidRPr="00C72C56" w:rsidRDefault="00BC4A8D">
      <w:pPr>
        <w:spacing w:line="240" w:lineRule="auto"/>
        <w:jc w:val="left"/>
        <w:rPr>
          <w:color w:val="auto"/>
          <w:lang w:eastAsia="zh-CN"/>
        </w:rPr>
      </w:pPr>
      <w:r w:rsidRPr="00C72C56">
        <w:rPr>
          <w:b/>
          <w:color w:val="auto"/>
          <w:lang w:eastAsia="zh-CN"/>
        </w:rPr>
        <w:br w:type="page"/>
      </w:r>
    </w:p>
    <w:p w14:paraId="4D309E3F" w14:textId="77777777" w:rsidR="00FE6909" w:rsidRPr="00C72C56" w:rsidRDefault="00FE6909" w:rsidP="00990115">
      <w:pPr>
        <w:pStyle w:val="Mdeck4heading1"/>
        <w:spacing w:before="0"/>
        <w:rPr>
          <w:rFonts w:cs="Times New Roman"/>
          <w:lang w:eastAsia="en-US"/>
        </w:rPr>
      </w:pPr>
      <w:r w:rsidRPr="00C72C56">
        <w:rPr>
          <w:rFonts w:cs="Times New Roman"/>
          <w:lang w:eastAsia="zh-CN"/>
        </w:rPr>
        <w:lastRenderedPageBreak/>
        <w:t xml:space="preserve">1. </w:t>
      </w:r>
      <w:r w:rsidRPr="00C72C56">
        <w:rPr>
          <w:rFonts w:cs="Times New Roman"/>
          <w:lang w:eastAsia="en-US"/>
        </w:rPr>
        <w:t>Introduction</w:t>
      </w:r>
    </w:p>
    <w:p w14:paraId="5D33B106" w14:textId="50D11670" w:rsidR="00FE6909" w:rsidRPr="00C72C56" w:rsidRDefault="00FE6909" w:rsidP="00990115">
      <w:pPr>
        <w:pStyle w:val="Mdeck4text"/>
        <w:rPr>
          <w:rFonts w:cs="Times New Roman"/>
          <w:lang w:eastAsia="en-US"/>
        </w:rPr>
      </w:pPr>
      <w:r w:rsidRPr="00C72C56">
        <w:rPr>
          <w:rFonts w:cs="Times New Roman"/>
          <w:lang w:eastAsia="en-US"/>
        </w:rPr>
        <w:t xml:space="preserve">Let us imagine the following scenario: </w:t>
      </w:r>
      <w:r w:rsidR="00990115" w:rsidRPr="00C72C56">
        <w:rPr>
          <w:rFonts w:cs="Times New Roman"/>
          <w:lang w:eastAsia="en-US"/>
        </w:rPr>
        <w:t xml:space="preserve">A </w:t>
      </w:r>
      <w:r w:rsidRPr="00C72C56">
        <w:rPr>
          <w:rFonts w:cs="Times New Roman"/>
          <w:lang w:eastAsia="en-US"/>
        </w:rPr>
        <w:t xml:space="preserve">driver needs to refuel her car and knows of two gas stations in the area. As these stations change their prices frequently, it is difficult for the driver to predict which </w:t>
      </w:r>
      <w:r w:rsidRPr="00C72C56">
        <w:rPr>
          <w:rFonts w:cs="Times New Roman"/>
          <w:spacing w:val="-2"/>
          <w:lang w:eastAsia="en-US"/>
        </w:rPr>
        <w:t>one is currently the cheapest. Let us further assume that the person has been to both stations and remembers</w:t>
      </w:r>
      <w:r w:rsidRPr="00C72C56">
        <w:rPr>
          <w:rFonts w:cs="Times New Roman"/>
          <w:lang w:eastAsia="en-US"/>
        </w:rPr>
        <w:t xml:space="preserve"> the prices from the most recent trips to each of them. One possibility for the driver is to </w:t>
      </w:r>
      <w:r w:rsidRPr="00C72C56">
        <w:rPr>
          <w:rFonts w:cs="Times New Roman"/>
          <w:i/>
          <w:lang w:eastAsia="en-US"/>
        </w:rPr>
        <w:t>exploit</w:t>
      </w:r>
      <w:r w:rsidRPr="00C72C56">
        <w:rPr>
          <w:rFonts w:cs="Times New Roman"/>
          <w:lang w:eastAsia="en-US"/>
        </w:rPr>
        <w:t xml:space="preserve"> this information and go to the station that would be cheaper according to current knowledge. Alternatively, the person could decide to </w:t>
      </w:r>
      <w:r w:rsidRPr="00C72C56">
        <w:rPr>
          <w:rFonts w:cs="Times New Roman"/>
          <w:i/>
          <w:lang w:eastAsia="en-US"/>
        </w:rPr>
        <w:t>explore</w:t>
      </w:r>
      <w:r w:rsidRPr="00C72C56">
        <w:rPr>
          <w:rFonts w:cs="Times New Roman"/>
          <w:lang w:eastAsia="en-US"/>
        </w:rPr>
        <w:t xml:space="preserve"> and drive to the station believed to be more expensive, in the hope of finding that this station has now lowered the price. Exploration and exploitation are both associated with different costs which makes it crucial to balance the two optimally </w:t>
      </w:r>
      <w:r w:rsidRPr="00C72C56">
        <w:rPr>
          <w:rFonts w:cs="Times New Roman"/>
          <w:lang w:eastAsia="en-US"/>
        </w:rPr>
        <w:fldChar w:fldCharType="begin">
          <w:fldData xml:space="preserve">PEVuZE5vdGU+PENpdGU+PEF1dGhvcj5IaWxsczwvQXV0aG9yPjxZZWFyPjIwMTU8L1llYXI+PFJl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</w:fldData>
        </w:fldChar>
      </w:r>
      <w:r w:rsidRPr="00C72C56">
        <w:rPr>
          <w:rFonts w:cs="Times New Roman"/>
          <w:lang w:eastAsia="en-US"/>
        </w:rPr>
        <w:instrText xml:space="preserve"> ADDIN EN.CITE </w:instrText>
      </w:r>
      <w:r w:rsidRPr="00C72C56">
        <w:rPr>
          <w:rFonts w:cs="Times New Roman"/>
          <w:lang w:eastAsia="en-US"/>
        </w:rPr>
        <w:fldChar w:fldCharType="begin">
          <w:fldData xml:space="preserve">PEVuZE5vdGU+PENpdGU+PEF1dGhvcj5IaWxsczwvQXV0aG9yPjxZZWFyPjIwMTU8L1llYXI+PFJl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</w:fldData>
        </w:fldChar>
      </w:r>
      <w:r w:rsidRPr="00C72C56">
        <w:rPr>
          <w:rFonts w:cs="Times New Roman"/>
          <w:lang w:eastAsia="en-US"/>
        </w:rPr>
        <w:instrText xml:space="preserve"> ADDIN EN.CITE.DATA </w:instrText>
      </w:r>
      <w:r w:rsidRPr="00C72C56">
        <w:rPr>
          <w:rFonts w:cs="Times New Roman"/>
          <w:lang w:eastAsia="en-US"/>
        </w:rPr>
      </w:r>
      <w:r w:rsidRPr="00C72C56">
        <w:rPr>
          <w:rFonts w:cs="Times New Roman"/>
          <w:lang w:eastAsia="en-US"/>
        </w:rPr>
        <w:fldChar w:fldCharType="end"/>
      </w:r>
      <w:r w:rsidRPr="00C72C56">
        <w:rPr>
          <w:rFonts w:cs="Times New Roman"/>
          <w:lang w:eastAsia="en-US"/>
        </w:rPr>
      </w:r>
      <w:r w:rsidRPr="00C72C56">
        <w:rPr>
          <w:rFonts w:cs="Times New Roman"/>
          <w:lang w:eastAsia="en-US"/>
        </w:rPr>
        <w:fldChar w:fldCharType="separate"/>
      </w:r>
      <w:r w:rsidRPr="00C72C56">
        <w:rPr>
          <w:rFonts w:cs="Times New Roman"/>
          <w:noProof/>
          <w:lang w:eastAsia="en-US"/>
        </w:rPr>
        <w:t>[1,2]</w:t>
      </w:r>
      <w:r w:rsidRPr="00C72C56">
        <w:rPr>
          <w:rFonts w:cs="Times New Roman"/>
          <w:lang w:eastAsia="en-US"/>
        </w:rPr>
        <w:fldChar w:fldCharType="end"/>
      </w:r>
      <w:r w:rsidRPr="00C72C56">
        <w:rPr>
          <w:rFonts w:cs="Times New Roman"/>
          <w:lang w:eastAsia="en-US"/>
        </w:rPr>
        <w:t xml:space="preserve">. The exploitation of current beliefs incurs the cost of missing changes in dynamic environments. For example, only visiting one gas station makes it impossible to discover prices have been lowered at another station. Exploration of the environment entails potential costs of choosing inferiorly to update beliefs, such as driving to another </w:t>
      </w:r>
      <w:r w:rsidRPr="00C72C56">
        <w:rPr>
          <w:rFonts w:cs="Times New Roman"/>
          <w:spacing w:val="-4"/>
          <w:lang w:eastAsia="en-US"/>
        </w:rPr>
        <w:t>gas station and observing that the prices are still higher. The optimal balance of exploration and exploitation</w:t>
      </w:r>
      <w:r w:rsidRPr="00C72C56">
        <w:rPr>
          <w:rFonts w:cs="Times New Roman"/>
          <w:lang w:eastAsia="en-US"/>
        </w:rPr>
        <w:t xml:space="preserve"> is particularly important as beliefs about outcomes in changing environments can become outdated over time </w:t>
      </w:r>
      <w:r w:rsidRPr="00C72C56">
        <w:rPr>
          <w:rFonts w:cs="Times New Roman"/>
          <w:lang w:eastAsia="en-US"/>
        </w:rPr>
        <w:fldChar w:fldCharType="begin">
          <w:fldData xml:space="preserve">PEVuZE5vdGU+PENpdGU+PEF1dGhvcj5CbGFuY288L0F1dGhvcj48WWVhcj4yMDEzPC9ZZWFyPjxS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</w:fldData>
        </w:fldChar>
      </w:r>
      <w:r w:rsidRPr="00C72C56">
        <w:rPr>
          <w:rFonts w:cs="Times New Roman"/>
          <w:lang w:eastAsia="en-US"/>
        </w:rPr>
        <w:instrText xml:space="preserve"> ADDIN EN.CITE </w:instrText>
      </w:r>
      <w:r w:rsidRPr="00C72C56">
        <w:rPr>
          <w:rFonts w:cs="Times New Roman"/>
          <w:lang w:eastAsia="en-US"/>
        </w:rPr>
        <w:fldChar w:fldCharType="begin">
          <w:fldData xml:space="preserve">PEVuZE5vdGU+PENpdGU+PEF1dGhvcj5CbGFuY288L0F1dGhvcj48WWVhcj4yMDEzPC9ZZWFyPjxS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</w:fldData>
        </w:fldChar>
      </w:r>
      <w:r w:rsidRPr="00C72C56">
        <w:rPr>
          <w:rFonts w:cs="Times New Roman"/>
          <w:lang w:eastAsia="en-US"/>
        </w:rPr>
        <w:instrText xml:space="preserve"> ADDIN EN.CITE.DATA </w:instrText>
      </w:r>
      <w:r w:rsidRPr="00C72C56">
        <w:rPr>
          <w:rFonts w:cs="Times New Roman"/>
          <w:lang w:eastAsia="en-US"/>
        </w:rPr>
      </w:r>
      <w:r w:rsidRPr="00C72C56">
        <w:rPr>
          <w:rFonts w:cs="Times New Roman"/>
          <w:lang w:eastAsia="en-US"/>
        </w:rPr>
        <w:fldChar w:fldCharType="end"/>
      </w:r>
      <w:r w:rsidRPr="00C72C56">
        <w:rPr>
          <w:rFonts w:cs="Times New Roman"/>
          <w:lang w:eastAsia="en-US"/>
        </w:rPr>
      </w:r>
      <w:r w:rsidRPr="00C72C56">
        <w:rPr>
          <w:rFonts w:cs="Times New Roman"/>
          <w:lang w:eastAsia="en-US"/>
        </w:rPr>
        <w:fldChar w:fldCharType="separate"/>
      </w:r>
      <w:r w:rsidR="00001705" w:rsidRPr="00C72C56">
        <w:rPr>
          <w:rFonts w:cs="Times New Roman"/>
          <w:noProof/>
          <w:lang w:eastAsia="en-US"/>
        </w:rPr>
        <w:t>[3–6</w:t>
      </w:r>
      <w:r w:rsidRPr="00C72C56">
        <w:rPr>
          <w:rFonts w:cs="Times New Roman"/>
          <w:noProof/>
          <w:lang w:eastAsia="en-US"/>
        </w:rPr>
        <w:t>]</w:t>
      </w:r>
      <w:r w:rsidRPr="00C72C56">
        <w:rPr>
          <w:rFonts w:cs="Times New Roman"/>
          <w:lang w:eastAsia="en-US"/>
        </w:rPr>
        <w:fldChar w:fldCharType="end"/>
      </w:r>
      <w:r w:rsidRPr="00C72C56">
        <w:rPr>
          <w:rFonts w:cs="Times New Roman"/>
          <w:lang w:eastAsia="en-US"/>
        </w:rPr>
        <w:t>. Therefore, optimal decision-making requires exploration and exploitation at the right point of time, whenever their respective costs are assumed to be minimal.</w:t>
      </w:r>
    </w:p>
    <w:p w14:paraId="231B20BA" w14:textId="5C43A714" w:rsidR="00FE6909" w:rsidRPr="00C72C56" w:rsidRDefault="00FE6909" w:rsidP="00990115">
      <w:pPr>
        <w:pStyle w:val="Mdeck4text"/>
        <w:rPr>
          <w:rFonts w:cs="Times New Roman"/>
          <w:lang w:eastAsia="en-US"/>
        </w:rPr>
      </w:pPr>
      <w:r w:rsidRPr="00C72C56">
        <w:rPr>
          <w:rFonts w:cs="Times New Roman"/>
          <w:spacing w:val="-4"/>
          <w:lang w:eastAsia="en-US"/>
        </w:rPr>
        <w:t>The exploration</w:t>
      </w:r>
      <w:r w:rsidR="00001705" w:rsidRPr="00C72C56">
        <w:rPr>
          <w:rFonts w:cs="Times New Roman"/>
          <w:i/>
          <w:spacing w:val="-4"/>
          <w:lang w:eastAsia="en-US"/>
        </w:rPr>
        <w:t xml:space="preserve"> vs</w:t>
      </w:r>
      <w:r w:rsidR="00990115" w:rsidRPr="00C72C56">
        <w:rPr>
          <w:rFonts w:cs="Times New Roman"/>
          <w:i/>
          <w:spacing w:val="-4"/>
          <w:lang w:eastAsia="en-US"/>
        </w:rPr>
        <w:t>.</w:t>
      </w:r>
      <w:r w:rsidRPr="00C72C56">
        <w:rPr>
          <w:rFonts w:cs="Times New Roman"/>
          <w:spacing w:val="-4"/>
          <w:lang w:eastAsia="en-US"/>
        </w:rPr>
        <w:t xml:space="preserve"> exploitation dilemma has been studied as one-armed bandit problems in reinforcement</w:t>
      </w:r>
      <w:r w:rsidRPr="00C72C56">
        <w:rPr>
          <w:rFonts w:cs="Times New Roman"/>
          <w:lang w:eastAsia="en-US"/>
        </w:rPr>
        <w:t xml:space="preserve"> learning </w:t>
      </w:r>
      <w:r w:rsidRPr="00C72C56">
        <w:rPr>
          <w:rFonts w:cs="Times New Roman"/>
          <w:lang w:eastAsia="en-US"/>
        </w:rPr>
        <w:fldChar w:fldCharType="begin">
          <w:fldData xml:space="preserve">PEVuZE5vdGU+PENpdGU+PEF1dGhvcj5HaXR0aW5zPC9BdXRob3I+PFllYXI+MTk3NDwvWWVhcj48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</w:fldData>
        </w:fldChar>
      </w:r>
      <w:r w:rsidRPr="00C72C56">
        <w:rPr>
          <w:rFonts w:cs="Times New Roman"/>
          <w:lang w:eastAsia="en-US"/>
        </w:rPr>
        <w:instrText xml:space="preserve"> ADDIN EN.CITE </w:instrText>
      </w:r>
      <w:r w:rsidRPr="00C72C56">
        <w:rPr>
          <w:rFonts w:cs="Times New Roman"/>
          <w:lang w:eastAsia="en-US"/>
        </w:rPr>
        <w:fldChar w:fldCharType="begin">
          <w:fldData xml:space="preserve">PEVuZE5vdGU+PENpdGU+PEF1dGhvcj5HaXR0aW5zPC9BdXRob3I+PFllYXI+MTk3NDwvWWVhcj48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</w:fldData>
        </w:fldChar>
      </w:r>
      <w:r w:rsidRPr="00C72C56">
        <w:rPr>
          <w:rFonts w:cs="Times New Roman"/>
          <w:lang w:eastAsia="en-US"/>
        </w:rPr>
        <w:instrText xml:space="preserve"> ADDIN EN.CITE.DATA </w:instrText>
      </w:r>
      <w:r w:rsidRPr="00C72C56">
        <w:rPr>
          <w:rFonts w:cs="Times New Roman"/>
          <w:lang w:eastAsia="en-US"/>
        </w:rPr>
      </w:r>
      <w:r w:rsidRPr="00C72C56">
        <w:rPr>
          <w:rFonts w:cs="Times New Roman"/>
          <w:lang w:eastAsia="en-US"/>
        </w:rPr>
        <w:fldChar w:fldCharType="end"/>
      </w:r>
      <w:r w:rsidRPr="00C72C56">
        <w:rPr>
          <w:rFonts w:cs="Times New Roman"/>
          <w:lang w:eastAsia="en-US"/>
        </w:rPr>
      </w:r>
      <w:r w:rsidRPr="00C72C56">
        <w:rPr>
          <w:rFonts w:cs="Times New Roman"/>
          <w:lang w:eastAsia="en-US"/>
        </w:rPr>
        <w:fldChar w:fldCharType="separate"/>
      </w:r>
      <w:r w:rsidRPr="00C72C56">
        <w:rPr>
          <w:rFonts w:cs="Times New Roman"/>
          <w:noProof/>
          <w:lang w:eastAsia="en-US"/>
        </w:rPr>
        <w:t>e.g.</w:t>
      </w:r>
      <w:r w:rsidR="00990115" w:rsidRPr="00C72C56">
        <w:rPr>
          <w:rFonts w:cs="Times New Roman"/>
          <w:noProof/>
          <w:lang w:eastAsia="en-US"/>
        </w:rPr>
        <w:t>,</w:t>
      </w:r>
      <w:r w:rsidRPr="00C72C56">
        <w:rPr>
          <w:rFonts w:cs="Times New Roman"/>
          <w:noProof/>
          <w:lang w:eastAsia="en-US"/>
        </w:rPr>
        <w:t xml:space="preserve"> </w:t>
      </w:r>
      <w:r w:rsidR="00990115" w:rsidRPr="00C72C56">
        <w:rPr>
          <w:rFonts w:cs="Times New Roman"/>
          <w:noProof/>
          <w:lang w:eastAsia="en-US"/>
        </w:rPr>
        <w:t>[</w:t>
      </w:r>
      <w:r w:rsidRPr="00C72C56">
        <w:rPr>
          <w:rFonts w:cs="Times New Roman"/>
          <w:noProof/>
          <w:lang w:eastAsia="en-US"/>
        </w:rPr>
        <w:t>7</w:t>
      </w:r>
      <w:r w:rsidR="00F054C3" w:rsidRPr="00C72C56">
        <w:rPr>
          <w:rFonts w:cs="Times New Roman"/>
          <w:noProof/>
          <w:lang w:eastAsia="en-US"/>
        </w:rPr>
        <w:t>–</w:t>
      </w:r>
      <w:r w:rsidRPr="00C72C56">
        <w:rPr>
          <w:rFonts w:cs="Times New Roman"/>
          <w:noProof/>
          <w:lang w:eastAsia="en-US"/>
        </w:rPr>
        <w:t>10]</w:t>
      </w:r>
      <w:r w:rsidRPr="00C72C56">
        <w:rPr>
          <w:rFonts w:cs="Times New Roman"/>
          <w:lang w:eastAsia="en-US"/>
        </w:rPr>
        <w:fldChar w:fldCharType="end"/>
      </w:r>
      <w:r w:rsidRPr="00C72C56">
        <w:rPr>
          <w:rFonts w:cs="Times New Roman"/>
          <w:lang w:eastAsia="en-US"/>
        </w:rPr>
        <w:t xml:space="preserve">, but gained high relevance in various fields, such as foraging </w:t>
      </w:r>
      <w:r w:rsidR="0093459D">
        <w:rPr>
          <w:rFonts w:cs="Times New Roman"/>
          <w:lang w:eastAsia="en-US"/>
        </w:rPr>
        <w:br/>
      </w:r>
      <w:r w:rsidRPr="00C72C56">
        <w:rPr>
          <w:rFonts w:cs="Times New Roman"/>
          <w:lang w:eastAsia="en-US"/>
        </w:rPr>
        <w:t xml:space="preserve">theory </w:t>
      </w:r>
      <w:r w:rsidRPr="00C72C56">
        <w:rPr>
          <w:rFonts w:cs="Times New Roman"/>
          <w:lang w:eastAsia="en-US"/>
        </w:rPr>
        <w:fldChar w:fldCharType="begin">
          <w:fldData xml:space="preserve">PEVuZE5vdGU+PENpdGU+PEF1dGhvcj5DaGVuPC9BdXRob3I+PFllYXI+MjAxMTwvWWVhcj48UmVj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</w:fldData>
        </w:fldChar>
      </w:r>
      <w:r w:rsidRPr="00C72C56">
        <w:rPr>
          <w:rFonts w:cs="Times New Roman"/>
          <w:lang w:eastAsia="en-US"/>
        </w:rPr>
        <w:instrText xml:space="preserve"> ADDIN EN.CITE </w:instrText>
      </w:r>
      <w:r w:rsidRPr="00C72C56">
        <w:rPr>
          <w:rFonts w:cs="Times New Roman"/>
          <w:lang w:eastAsia="en-US"/>
        </w:rPr>
        <w:fldChar w:fldCharType="begin">
          <w:fldData xml:space="preserve">PEVuZE5vdGU+PENpdGU+PEF1dGhvcj5DaGVuPC9BdXRob3I+PFllYXI+MjAxMTwvWWVhcj48UmVj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</w:fldData>
        </w:fldChar>
      </w:r>
      <w:r w:rsidRPr="00C72C56">
        <w:rPr>
          <w:rFonts w:cs="Times New Roman"/>
          <w:lang w:eastAsia="en-US"/>
        </w:rPr>
        <w:instrText xml:space="preserve"> ADDIN EN.CITE.DATA </w:instrText>
      </w:r>
      <w:r w:rsidRPr="00C72C56">
        <w:rPr>
          <w:rFonts w:cs="Times New Roman"/>
          <w:lang w:eastAsia="en-US"/>
        </w:rPr>
      </w:r>
      <w:r w:rsidRPr="00C72C56">
        <w:rPr>
          <w:rFonts w:cs="Times New Roman"/>
          <w:lang w:eastAsia="en-US"/>
        </w:rPr>
        <w:fldChar w:fldCharType="end"/>
      </w:r>
      <w:r w:rsidRPr="00C72C56">
        <w:rPr>
          <w:rFonts w:cs="Times New Roman"/>
          <w:lang w:eastAsia="en-US"/>
        </w:rPr>
      </w:r>
      <w:r w:rsidRPr="00C72C56">
        <w:rPr>
          <w:rFonts w:cs="Times New Roman"/>
          <w:lang w:eastAsia="en-US"/>
        </w:rPr>
        <w:fldChar w:fldCharType="separate"/>
      </w:r>
      <w:r w:rsidR="00001705" w:rsidRPr="00C72C56">
        <w:rPr>
          <w:rFonts w:cs="Times New Roman"/>
          <w:noProof/>
          <w:lang w:eastAsia="en-US"/>
        </w:rPr>
        <w:t>[11–16</w:t>
      </w:r>
      <w:r w:rsidRPr="00C72C56">
        <w:rPr>
          <w:rFonts w:cs="Times New Roman"/>
          <w:noProof/>
          <w:lang w:eastAsia="en-US"/>
        </w:rPr>
        <w:t>]</w:t>
      </w:r>
      <w:r w:rsidRPr="00C72C56">
        <w:rPr>
          <w:rFonts w:cs="Times New Roman"/>
          <w:lang w:eastAsia="en-US"/>
        </w:rPr>
        <w:fldChar w:fldCharType="end"/>
      </w:r>
      <w:r w:rsidRPr="00C72C56">
        <w:rPr>
          <w:rFonts w:cs="Times New Roman"/>
          <w:lang w:eastAsia="en-US"/>
        </w:rPr>
        <w:t xml:space="preserve">, </w:t>
      </w:r>
      <w:r w:rsidRPr="00C72C56">
        <w:rPr>
          <w:rFonts w:cs="Times New Roman"/>
          <w:spacing w:val="-4"/>
          <w:lang w:eastAsia="en-US"/>
        </w:rPr>
        <w:t xml:space="preserve">information search </w:t>
      </w:r>
      <w:r w:rsidRPr="00C72C56">
        <w:rPr>
          <w:rFonts w:cs="Times New Roman"/>
          <w:spacing w:val="-4"/>
          <w:lang w:eastAsia="en-US"/>
        </w:rPr>
        <w:fldChar w:fldCharType="begin">
          <w:fldData xml:space="preserve">PEVuZE5vdGU+PENpdGU+PEF1dGhvcj5CZXRzY2g8L0F1dGhvcj48WWVhcj4yMDAxPC9ZZWFyPjxS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</w:fldData>
        </w:fldChar>
      </w:r>
      <w:r w:rsidRPr="00C72C56">
        <w:rPr>
          <w:rFonts w:cs="Times New Roman"/>
          <w:spacing w:val="-4"/>
          <w:lang w:eastAsia="en-US"/>
        </w:rPr>
        <w:instrText xml:space="preserve"> ADDIN EN.CITE </w:instrText>
      </w:r>
      <w:r w:rsidRPr="00C72C56">
        <w:rPr>
          <w:rFonts w:cs="Times New Roman"/>
          <w:spacing w:val="-4"/>
          <w:lang w:eastAsia="en-US"/>
        </w:rPr>
        <w:fldChar w:fldCharType="begin">
          <w:fldData xml:space="preserve">PEVuZE5vdGU+PENpdGU+PEF1dGhvcj5CZXRzY2g8L0F1dGhvcj48WWVhcj4yMDAxPC9ZZWFyPjxS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</w:fldData>
        </w:fldChar>
      </w:r>
      <w:r w:rsidRPr="00C72C56">
        <w:rPr>
          <w:rFonts w:cs="Times New Roman"/>
          <w:spacing w:val="-4"/>
          <w:lang w:eastAsia="en-US"/>
        </w:rPr>
        <w:instrText xml:space="preserve"> ADDIN EN.CITE.DATA </w:instrText>
      </w:r>
      <w:r w:rsidRPr="00C72C56">
        <w:rPr>
          <w:rFonts w:cs="Times New Roman"/>
          <w:spacing w:val="-4"/>
          <w:lang w:eastAsia="en-US"/>
        </w:rPr>
      </w:r>
      <w:r w:rsidRPr="00C72C56">
        <w:rPr>
          <w:rFonts w:cs="Times New Roman"/>
          <w:spacing w:val="-4"/>
          <w:lang w:eastAsia="en-US"/>
        </w:rPr>
        <w:fldChar w:fldCharType="end"/>
      </w:r>
      <w:r w:rsidRPr="00C72C56">
        <w:rPr>
          <w:rFonts w:cs="Times New Roman"/>
          <w:spacing w:val="-4"/>
          <w:lang w:eastAsia="en-US"/>
        </w:rPr>
      </w:r>
      <w:r w:rsidRPr="00C72C56">
        <w:rPr>
          <w:rFonts w:cs="Times New Roman"/>
          <w:spacing w:val="-4"/>
          <w:lang w:eastAsia="en-US"/>
        </w:rPr>
        <w:fldChar w:fldCharType="separate"/>
      </w:r>
      <w:r w:rsidR="00001705" w:rsidRPr="00C72C56">
        <w:rPr>
          <w:rFonts w:cs="Times New Roman"/>
          <w:noProof/>
          <w:spacing w:val="-4"/>
          <w:lang w:eastAsia="en-US"/>
        </w:rPr>
        <w:t>[1,17–19</w:t>
      </w:r>
      <w:r w:rsidRPr="00C72C56">
        <w:rPr>
          <w:rFonts w:cs="Times New Roman"/>
          <w:noProof/>
          <w:spacing w:val="-4"/>
          <w:lang w:eastAsia="en-US"/>
        </w:rPr>
        <w:t>]</w:t>
      </w:r>
      <w:r w:rsidRPr="00C72C56">
        <w:rPr>
          <w:rFonts w:cs="Times New Roman"/>
          <w:spacing w:val="-4"/>
          <w:lang w:eastAsia="en-US"/>
        </w:rPr>
        <w:fldChar w:fldCharType="end"/>
      </w:r>
      <w:r w:rsidRPr="00C72C56">
        <w:rPr>
          <w:rFonts w:cs="Times New Roman"/>
          <w:spacing w:val="-4"/>
          <w:lang w:eastAsia="en-US"/>
        </w:rPr>
        <w:t xml:space="preserve"> or organizational planning and networking </w:t>
      </w:r>
      <w:r w:rsidRPr="00C72C56">
        <w:rPr>
          <w:rFonts w:cs="Times New Roman"/>
          <w:spacing w:val="-4"/>
          <w:lang w:eastAsia="en-US"/>
        </w:rPr>
        <w:fldChar w:fldCharType="begin"/>
      </w:r>
      <w:r w:rsidRPr="00C72C56">
        <w:rPr>
          <w:rFonts w:cs="Times New Roman"/>
          <w:spacing w:val="-4"/>
          <w:lang w:eastAsia="en-US"/>
        </w:rPr>
        <w:instrText xml:space="preserve"> ADDIN EN.CITE &lt;EndNote&gt;&lt;Cite&gt;&lt;Author&gt;Lazer&lt;/Author&gt;&lt;Year&gt;2007&lt;/Year&gt;&lt;RecNum&gt;25&lt;/RecNum&gt;&lt;DisplayText&gt;[20,21]&lt;/DisplayText&gt;&lt;record&gt;&lt;rec-number&gt;25&lt;/rec-number&gt;&lt;foreign-keys&gt;&lt;key app="EN" db-id="rvzttap50wadruexrzjp5sd1sszfessvvtrd" timestamp="1426784002"&gt;25&lt;/key&gt;&lt;/foreign-keys&gt;&lt;ref-type name="Journal Article"&gt;17&lt;/ref-type&gt;&lt;contributors&gt;&lt;authors&gt;&lt;author&gt;Lazer, David&lt;/author&gt;&lt;author&gt;Friedman, Allan&lt;/author&gt;&lt;/authors&gt;&lt;/contributors&gt;&lt;titles&gt;&lt;title&gt;The network structure of exploration and exploitation&lt;/title&gt;&lt;secondary-title&gt;Administrative Science Quarterly&lt;/secondary-title&gt;&lt;/titles&gt;&lt;periodical&gt;&lt;full-title&gt;Administrative Science Quarterly&lt;/full-title&gt;&lt;/periodical&gt;&lt;pages&gt;667-694&lt;/pages&gt;&lt;volume&gt;52&lt;/volume&gt;&lt;number&gt;4&lt;/number&gt;&lt;dates&gt;&lt;year&gt;2007&lt;/year&gt;&lt;/dates&gt;&lt;isbn&gt;0001-8392&lt;/isbn&gt;&lt;urls&gt;&lt;/urls&gt;&lt;/record&gt;&lt;/Cite&gt;&lt;Cite&gt;&lt;Author&gt;March&lt;/Author&gt;&lt;Year&gt;1991&lt;/Year&gt;&lt;RecNum&gt;57&lt;/RecNum&gt;&lt;record&gt;&lt;rec-number&gt;57&lt;/rec-number&gt;&lt;foreign-keys&gt;&lt;key app="EN" db-id="rvzttap50wadruexrzjp5sd1sszfessvvtrd" timestamp="1427281973"&gt;57&lt;/key&gt;&lt;/foreign-keys&gt;&lt;ref-type name="Journal Article"&gt;17&lt;/ref-type&gt;&lt;contributors&gt;&lt;authors&gt;&lt;author&gt;March, James G&lt;/author&gt;&lt;/authors&gt;&lt;/contributors&gt;&lt;titles&gt;&lt;title&gt;Exploration and exploitation in organizational learning&lt;/title&gt;&lt;secondary-title&gt;Organization science&lt;/secondary-title&gt;&lt;/titles&gt;&lt;periodical&gt;&lt;full-title&gt;Organization science&lt;/full-title&gt;&lt;/periodical&gt;&lt;pages&gt;71-87&lt;/pages&gt;&lt;volume&gt;2&lt;/volume&gt;&lt;number&gt;1&lt;/number&gt;&lt;dates&gt;&lt;year&gt;1991&lt;/year&gt;&lt;/dates&gt;&lt;isbn&gt;1047-7039&lt;/isbn&gt;&lt;urls&gt;&lt;/urls&gt;&lt;/record&gt;&lt;/Cite&gt;&lt;/EndNote&gt;</w:instrText>
      </w:r>
      <w:r w:rsidRPr="00C72C56">
        <w:rPr>
          <w:rFonts w:cs="Times New Roman"/>
          <w:spacing w:val="-4"/>
          <w:lang w:eastAsia="en-US"/>
        </w:rPr>
        <w:fldChar w:fldCharType="separate"/>
      </w:r>
      <w:r w:rsidRPr="00C72C56">
        <w:rPr>
          <w:rFonts w:cs="Times New Roman"/>
          <w:noProof/>
          <w:spacing w:val="-4"/>
          <w:lang w:eastAsia="en-US"/>
        </w:rPr>
        <w:t>[20,21]</w:t>
      </w:r>
      <w:r w:rsidRPr="00C72C56">
        <w:rPr>
          <w:rFonts w:cs="Times New Roman"/>
          <w:spacing w:val="-4"/>
          <w:lang w:eastAsia="en-US"/>
        </w:rPr>
        <w:fldChar w:fldCharType="end"/>
      </w:r>
      <w:r w:rsidRPr="00C72C56">
        <w:rPr>
          <w:rFonts w:cs="Times New Roman"/>
          <w:spacing w:val="-4"/>
          <w:lang w:eastAsia="en-US"/>
        </w:rPr>
        <w:t>. Research has investigated</w:t>
      </w:r>
      <w:r w:rsidRPr="00C72C56">
        <w:rPr>
          <w:rFonts w:cs="Times New Roman"/>
          <w:lang w:eastAsia="en-US"/>
        </w:rPr>
        <w:t xml:space="preserve"> human exploratory decision-making </w:t>
      </w:r>
      <w:r w:rsidRPr="00C72C56">
        <w:rPr>
          <w:rFonts w:cs="Times New Roman"/>
          <w:lang w:eastAsia="en-US"/>
        </w:rPr>
        <w:fldChar w:fldCharType="begin">
          <w:fldData xml:space="preserve">PEVuZE5vdGU+PENpdGU+PEF1dGhvcj5Db2hlbjwvQXV0aG9yPjxZZWFyPjIwMDc8L1llYXI+PFJl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</w:fldData>
        </w:fldChar>
      </w:r>
      <w:r w:rsidRPr="00C72C56">
        <w:rPr>
          <w:rFonts w:cs="Times New Roman"/>
          <w:lang w:eastAsia="en-US"/>
        </w:rPr>
        <w:instrText xml:space="preserve"> ADDIN EN.CITE </w:instrText>
      </w:r>
      <w:r w:rsidRPr="00C72C56">
        <w:rPr>
          <w:rFonts w:cs="Times New Roman"/>
          <w:lang w:eastAsia="en-US"/>
        </w:rPr>
        <w:fldChar w:fldCharType="begin">
          <w:fldData xml:space="preserve">PEVuZE5vdGU+PENpdGU+PEF1dGhvcj5Db2hlbjwvQXV0aG9yPjxZZWFyPjIwMDc8L1llYXI+PFJl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</w:fldData>
        </w:fldChar>
      </w:r>
      <w:r w:rsidRPr="00C72C56">
        <w:rPr>
          <w:rFonts w:cs="Times New Roman"/>
          <w:lang w:eastAsia="en-US"/>
        </w:rPr>
        <w:instrText xml:space="preserve"> ADDIN EN.CITE.DATA </w:instrText>
      </w:r>
      <w:r w:rsidRPr="00C72C56">
        <w:rPr>
          <w:rFonts w:cs="Times New Roman"/>
          <w:lang w:eastAsia="en-US"/>
        </w:rPr>
      </w:r>
      <w:r w:rsidRPr="00C72C56">
        <w:rPr>
          <w:rFonts w:cs="Times New Roman"/>
          <w:lang w:eastAsia="en-US"/>
        </w:rPr>
        <w:fldChar w:fldCharType="end"/>
      </w:r>
      <w:r w:rsidRPr="00C72C56">
        <w:rPr>
          <w:rFonts w:cs="Times New Roman"/>
          <w:lang w:eastAsia="en-US"/>
        </w:rPr>
      </w:r>
      <w:r w:rsidRPr="00C72C56">
        <w:rPr>
          <w:rFonts w:cs="Times New Roman"/>
          <w:lang w:eastAsia="en-US"/>
        </w:rPr>
        <w:fldChar w:fldCharType="separate"/>
      </w:r>
      <w:r w:rsidRPr="00C72C56">
        <w:rPr>
          <w:rFonts w:cs="Times New Roman"/>
          <w:noProof/>
          <w:lang w:eastAsia="en-US"/>
        </w:rPr>
        <w:t>e.g.</w:t>
      </w:r>
      <w:r w:rsidR="00990115" w:rsidRPr="00C72C56">
        <w:rPr>
          <w:rFonts w:cs="Times New Roman"/>
          <w:noProof/>
          <w:lang w:eastAsia="en-US"/>
        </w:rPr>
        <w:t>,</w:t>
      </w:r>
      <w:r w:rsidRPr="00C72C56">
        <w:rPr>
          <w:rFonts w:cs="Times New Roman"/>
          <w:noProof/>
          <w:lang w:eastAsia="en-US"/>
        </w:rPr>
        <w:t xml:space="preserve"> </w:t>
      </w:r>
      <w:r w:rsidR="00990115" w:rsidRPr="00C72C56">
        <w:rPr>
          <w:rFonts w:cs="Times New Roman"/>
          <w:noProof/>
          <w:lang w:eastAsia="en-US"/>
        </w:rPr>
        <w:t>[</w:t>
      </w:r>
      <w:r w:rsidRPr="00C72C56">
        <w:rPr>
          <w:rFonts w:cs="Times New Roman"/>
          <w:noProof/>
          <w:lang w:eastAsia="en-US"/>
        </w:rPr>
        <w:t>2,22,23]</w:t>
      </w:r>
      <w:r w:rsidRPr="00C72C56">
        <w:rPr>
          <w:rFonts w:cs="Times New Roman"/>
          <w:lang w:eastAsia="en-US"/>
        </w:rPr>
        <w:fldChar w:fldCharType="end"/>
      </w:r>
      <w:r w:rsidRPr="00C72C56">
        <w:rPr>
          <w:rFonts w:cs="Times New Roman"/>
          <w:lang w:eastAsia="en-US"/>
        </w:rPr>
        <w:t xml:space="preserve"> and found that people are able to make systematic </w:t>
      </w:r>
      <w:r w:rsidRPr="00C72C56">
        <w:rPr>
          <w:rFonts w:cs="Times New Roman"/>
          <w:spacing w:val="-4"/>
          <w:lang w:eastAsia="en-US"/>
        </w:rPr>
        <w:t xml:space="preserve">exploratory decisions with regard to how changes occur in their environment </w:t>
      </w:r>
      <w:r w:rsidRPr="00C72C56">
        <w:rPr>
          <w:rFonts w:cs="Times New Roman"/>
          <w:spacing w:val="-4"/>
          <w:lang w:eastAsia="en-US"/>
        </w:rPr>
        <w:fldChar w:fldCharType="begin">
          <w:fldData xml:space="preserve">PEVuZE5vdGU+PENpdGU+PEF1dGhvcj5CbGFuY288L0F1dGhvcj48WWVhcj4yMDEzPC9ZZWFyPjxS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</w:fldData>
        </w:fldChar>
      </w:r>
      <w:r w:rsidRPr="00C72C56">
        <w:rPr>
          <w:rFonts w:cs="Times New Roman"/>
          <w:spacing w:val="-4"/>
          <w:lang w:eastAsia="en-US"/>
        </w:rPr>
        <w:instrText xml:space="preserve"> ADDIN EN.CITE </w:instrText>
      </w:r>
      <w:r w:rsidRPr="00C72C56">
        <w:rPr>
          <w:rFonts w:cs="Times New Roman"/>
          <w:spacing w:val="-4"/>
          <w:lang w:eastAsia="en-US"/>
        </w:rPr>
        <w:fldChar w:fldCharType="begin">
          <w:fldData xml:space="preserve">PEVuZE5vdGU+PENpdGU+PEF1dGhvcj5CbGFuY288L0F1dGhvcj48WWVhcj4yMDEzPC9ZZWFyPjxS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</w:fldData>
        </w:fldChar>
      </w:r>
      <w:r w:rsidRPr="00C72C56">
        <w:rPr>
          <w:rFonts w:cs="Times New Roman"/>
          <w:spacing w:val="-4"/>
          <w:lang w:eastAsia="en-US"/>
        </w:rPr>
        <w:instrText xml:space="preserve"> ADDIN EN.CITE.DATA </w:instrText>
      </w:r>
      <w:r w:rsidRPr="00C72C56">
        <w:rPr>
          <w:rFonts w:cs="Times New Roman"/>
          <w:spacing w:val="-4"/>
          <w:lang w:eastAsia="en-US"/>
        </w:rPr>
      </w:r>
      <w:r w:rsidRPr="00C72C56">
        <w:rPr>
          <w:rFonts w:cs="Times New Roman"/>
          <w:spacing w:val="-4"/>
          <w:lang w:eastAsia="en-US"/>
        </w:rPr>
        <w:fldChar w:fldCharType="end"/>
      </w:r>
      <w:r w:rsidRPr="00C72C56">
        <w:rPr>
          <w:rFonts w:cs="Times New Roman"/>
          <w:spacing w:val="-4"/>
          <w:lang w:eastAsia="en-US"/>
        </w:rPr>
      </w:r>
      <w:r w:rsidRPr="00C72C56">
        <w:rPr>
          <w:rFonts w:cs="Times New Roman"/>
          <w:spacing w:val="-4"/>
          <w:lang w:eastAsia="en-US"/>
        </w:rPr>
        <w:fldChar w:fldCharType="separate"/>
      </w:r>
      <w:r w:rsidR="00001705" w:rsidRPr="00C72C56">
        <w:rPr>
          <w:rFonts w:cs="Times New Roman"/>
          <w:noProof/>
          <w:spacing w:val="-4"/>
          <w:lang w:eastAsia="en-US"/>
        </w:rPr>
        <w:t>[3–6</w:t>
      </w:r>
      <w:r w:rsidRPr="00C72C56">
        <w:rPr>
          <w:rFonts w:cs="Times New Roman"/>
          <w:noProof/>
          <w:spacing w:val="-4"/>
          <w:lang w:eastAsia="en-US"/>
        </w:rPr>
        <w:t>]</w:t>
      </w:r>
      <w:r w:rsidRPr="00C72C56">
        <w:rPr>
          <w:rFonts w:cs="Times New Roman"/>
          <w:spacing w:val="-4"/>
          <w:lang w:eastAsia="en-US"/>
        </w:rPr>
        <w:fldChar w:fldCharType="end"/>
      </w:r>
      <w:r w:rsidRPr="00C72C56">
        <w:rPr>
          <w:rFonts w:cs="Times New Roman"/>
          <w:spacing w:val="-4"/>
          <w:lang w:eastAsia="en-US"/>
        </w:rPr>
        <w:t xml:space="preserve">. Knox and colleagues </w:t>
      </w:r>
      <w:r w:rsidRPr="00C72C56">
        <w:rPr>
          <w:rFonts w:cs="Times New Roman"/>
          <w:spacing w:val="-4"/>
          <w:lang w:eastAsia="en-US"/>
        </w:rPr>
        <w:fldChar w:fldCharType="begin"/>
      </w:r>
      <w:r w:rsidRPr="00C72C56">
        <w:rPr>
          <w:rFonts w:cs="Times New Roman"/>
          <w:spacing w:val="-4"/>
          <w:lang w:eastAsia="en-US"/>
        </w:rPr>
        <w:instrText xml:space="preserve"> ADDIN EN.CITE &lt;EndNote&gt;&lt;Cite&gt;&lt;Author&gt;Knox&lt;/Author&gt;&lt;Year&gt;2012&lt;/Year&gt;&lt;RecNum&gt;20&lt;/RecNum&gt;&lt;DisplayText&gt;[4]&lt;/DisplayText&gt;&lt;record&gt;&lt;rec-number&gt;20&lt;/rec-number&gt;&lt;foreign-keys&gt;&lt;key app="EN" db-id="rvzttap50wadruexrzjp5sd1sszfessvvtrd" timestamp="1426270350"&gt;20&lt;/key&gt;&lt;/foreign-keys&gt;&lt;ref-type name="Journal Article"&gt;17&lt;/ref-type&gt;&lt;contributors&gt;&lt;authors&gt;&lt;author&gt;Knox, W Bradley&lt;/author&gt;&lt;author&gt;Otto, A Ross&lt;/author&gt;&lt;author&gt;Stone, Peter&lt;/author&gt;&lt;author&gt;Love, Bradley&lt;/author&gt;&lt;/authors&gt;&lt;/contributors&gt;&lt;titles&gt;&lt;title&gt;The Nature of Belief-Directed Exploratory Choice in Human Decision-Making&lt;/title&gt;&lt;secondary-title&gt;Frontiers in Psychology&lt;/secondary-title&gt;&lt;/titles&gt;&lt;periodical&gt;&lt;full-title&gt;Frontiers in psychology&lt;/full-title&gt;&lt;/periodical&gt;&lt;pages&gt;398&lt;/pages&gt;&lt;volume&gt;2&lt;/volume&gt;&lt;dates&gt;&lt;year&gt;2012&lt;/year&gt;&lt;/dates&gt;&lt;isbn&gt;1664-1078&lt;/isbn&gt;&lt;urls&gt;&lt;/urls&gt;&lt;/record&gt;&lt;/Cite&gt;&lt;/EndNote&gt;</w:instrText>
      </w:r>
      <w:r w:rsidRPr="00C72C56">
        <w:rPr>
          <w:rFonts w:cs="Times New Roman"/>
          <w:spacing w:val="-4"/>
          <w:lang w:eastAsia="en-US"/>
        </w:rPr>
        <w:fldChar w:fldCharType="separate"/>
      </w:r>
      <w:r w:rsidRPr="00C72C56">
        <w:rPr>
          <w:rFonts w:cs="Times New Roman"/>
          <w:noProof/>
          <w:spacing w:val="-4"/>
          <w:lang w:eastAsia="en-US"/>
        </w:rPr>
        <w:t>[4]</w:t>
      </w:r>
      <w:r w:rsidRPr="00C72C56">
        <w:rPr>
          <w:rFonts w:cs="Times New Roman"/>
          <w:spacing w:val="-4"/>
          <w:lang w:eastAsia="en-US"/>
        </w:rPr>
        <w:fldChar w:fldCharType="end"/>
      </w:r>
      <w:r w:rsidRPr="00C72C56">
        <w:rPr>
          <w:rFonts w:cs="Times New Roman"/>
          <w:lang w:eastAsia="en-US"/>
        </w:rPr>
        <w:t xml:space="preserve"> found that people explore their environment whenever it is more likely to gain new information. On the other hand, people exploit their current beliefs whenever it is more likely that these beliefs are still up-to-date. In order to examine how people balance exploration and exploitation in changing environments, Knox</w:t>
      </w:r>
      <w:r w:rsidR="00001705" w:rsidRPr="00C72C56">
        <w:rPr>
          <w:rFonts w:cs="Times New Roman"/>
          <w:i/>
          <w:lang w:eastAsia="en-US"/>
        </w:rPr>
        <w:t xml:space="preserve"> et al.</w:t>
      </w:r>
      <w:r w:rsidRPr="00C72C56">
        <w:rPr>
          <w:rFonts w:cs="Times New Roman"/>
          <w:lang w:eastAsia="en-US"/>
        </w:rPr>
        <w:t xml:space="preserve"> designed the leapfrog task (see Figure 1). In this experiment, people choose repeatedly between two options, one of which is always better than the other. However, on each trial, the inferior option might improve and leapfrog the other option with a constant probability throughout the experiment. Participants are not informed about these jumps, but have to observe them directly by choosing the options. Since subjects can only see the current values of options by choosing them, they have to decide between exploiting the option they currently believe to be better and exploring the other option in order to check whether it has leapfrogged. Results from several studies </w:t>
      </w:r>
      <w:r w:rsidRPr="00C72C56">
        <w:rPr>
          <w:rFonts w:cs="Times New Roman"/>
          <w:lang w:eastAsia="en-US"/>
        </w:rPr>
        <w:fldChar w:fldCharType="begin">
          <w:fldData xml:space="preserve">PEVuZE5vdGU+PENpdGU+PEF1dGhvcj5CbGFuY288L0F1dGhvcj48WWVhcj4yMDEzPC9ZZWFyPjxS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</w:fldData>
        </w:fldChar>
      </w:r>
      <w:r w:rsidRPr="00C72C56">
        <w:rPr>
          <w:rFonts w:cs="Times New Roman"/>
          <w:lang w:eastAsia="en-US"/>
        </w:rPr>
        <w:instrText xml:space="preserve"> ADDIN EN.CITE </w:instrText>
      </w:r>
      <w:r w:rsidRPr="00C72C56">
        <w:rPr>
          <w:rFonts w:cs="Times New Roman"/>
          <w:lang w:eastAsia="en-US"/>
        </w:rPr>
        <w:fldChar w:fldCharType="begin">
          <w:fldData xml:space="preserve">PEVuZE5vdGU+PENpdGU+PEF1dGhvcj5CbGFuY288L0F1dGhvcj48WWVhcj4yMDEzPC9ZZWFyPjxS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</w:fldData>
        </w:fldChar>
      </w:r>
      <w:r w:rsidRPr="00C72C56">
        <w:rPr>
          <w:rFonts w:cs="Times New Roman"/>
          <w:lang w:eastAsia="en-US"/>
        </w:rPr>
        <w:instrText xml:space="preserve"> ADDIN EN.CITE.DATA </w:instrText>
      </w:r>
      <w:r w:rsidRPr="00C72C56">
        <w:rPr>
          <w:rFonts w:cs="Times New Roman"/>
          <w:lang w:eastAsia="en-US"/>
        </w:rPr>
      </w:r>
      <w:r w:rsidRPr="00C72C56">
        <w:rPr>
          <w:rFonts w:cs="Times New Roman"/>
          <w:lang w:eastAsia="en-US"/>
        </w:rPr>
        <w:fldChar w:fldCharType="end"/>
      </w:r>
      <w:r w:rsidRPr="00C72C56">
        <w:rPr>
          <w:rFonts w:cs="Times New Roman"/>
          <w:lang w:eastAsia="en-US"/>
        </w:rPr>
      </w:r>
      <w:r w:rsidRPr="00C72C56">
        <w:rPr>
          <w:rFonts w:cs="Times New Roman"/>
          <w:lang w:eastAsia="en-US"/>
        </w:rPr>
        <w:fldChar w:fldCharType="separate"/>
      </w:r>
      <w:r w:rsidR="00001705" w:rsidRPr="00C72C56">
        <w:rPr>
          <w:rFonts w:cs="Times New Roman"/>
          <w:noProof/>
          <w:lang w:eastAsia="en-US"/>
        </w:rPr>
        <w:t>[3–6</w:t>
      </w:r>
      <w:r w:rsidRPr="00C72C56">
        <w:rPr>
          <w:rFonts w:cs="Times New Roman"/>
          <w:noProof/>
          <w:lang w:eastAsia="en-US"/>
        </w:rPr>
        <w:t>]</w:t>
      </w:r>
      <w:r w:rsidRPr="00C72C56">
        <w:rPr>
          <w:rFonts w:cs="Times New Roman"/>
          <w:lang w:eastAsia="en-US"/>
        </w:rPr>
        <w:fldChar w:fldCharType="end"/>
      </w:r>
      <w:r w:rsidRPr="00C72C56">
        <w:rPr>
          <w:rFonts w:cs="Times New Roman"/>
          <w:lang w:eastAsia="en-US"/>
        </w:rPr>
        <w:t xml:space="preserve"> show that people update their beliefs through exploration while considering how the environment changes, meaning that they take into account when exploration is more likely to </w:t>
      </w:r>
      <w:r w:rsidR="0093459D">
        <w:rPr>
          <w:rFonts w:cs="Times New Roman"/>
          <w:lang w:eastAsia="en-US"/>
        </w:rPr>
        <w:br/>
      </w:r>
      <w:r w:rsidRPr="00C72C56">
        <w:rPr>
          <w:rFonts w:cs="Times New Roman"/>
          <w:lang w:eastAsia="en-US"/>
        </w:rPr>
        <w:t>be informative.</w:t>
      </w:r>
    </w:p>
    <w:p w14:paraId="62C34879" w14:textId="77777777" w:rsidR="00990115" w:rsidRPr="00C72C56" w:rsidRDefault="00990115" w:rsidP="00990115">
      <w:pPr>
        <w:pStyle w:val="Mdeck4text"/>
        <w:rPr>
          <w:rFonts w:cs="Times New Roman"/>
          <w:lang w:eastAsia="en-US"/>
        </w:rPr>
      </w:pPr>
      <w:r w:rsidRPr="00C72C56">
        <w:rPr>
          <w:rFonts w:cs="Times New Roman"/>
          <w:lang w:eastAsia="en-US"/>
        </w:rPr>
        <w:t xml:space="preserve">Due to the fact that only the inferior option can change in the leapfrog task, it is possible to describe an optimal exploration strategy for it. Exploring effectively in an environment such as in the leapfrog task means exploring with respect to how recently one has previously explored. If subjects have just recently explored, chances are low that there has been an unobserved change with the other choice. In this case, the subjects should continue to exploit the outcome that they believe to be better. On the other hand, with longer exploitation streaks, chances for unobserved changes increase with every </w:t>
      </w:r>
      <w:r w:rsidRPr="00C72C56">
        <w:rPr>
          <w:rFonts w:cs="Times New Roman"/>
          <w:lang w:eastAsia="en-US"/>
        </w:rPr>
        <w:lastRenderedPageBreak/>
        <w:t xml:space="preserve">additional exploitation. For example, drivers should explore different gas stations for price changes if they haven’t checked their prices for a while. Optimal exploration requires one to become more likely to explore, the further back the last exploration dates or, in other words, the more likely it is that the previous exploration does not reflect the current state of the environment any more. Knox and colleagues </w:t>
      </w:r>
      <w:r w:rsidRPr="00C72C56">
        <w:rPr>
          <w:rFonts w:cs="Times New Roman"/>
          <w:lang w:eastAsia="en-US"/>
        </w:rPr>
        <w:fldChar w:fldCharType="begin"/>
      </w:r>
      <w:r w:rsidRPr="00C72C56">
        <w:rPr>
          <w:rFonts w:cs="Times New Roman"/>
          <w:lang w:eastAsia="en-US"/>
        </w:rPr>
        <w:instrText xml:space="preserve"> ADDIN EN.CITE &lt;EndNote&gt;&lt;Cite&gt;&lt;Author&gt;Knox&lt;/Author&gt;&lt;Year&gt;2012&lt;/Year&gt;&lt;RecNum&gt;20&lt;/RecNum&gt;&lt;DisplayText&gt;[4]&lt;/DisplayText&gt;&lt;record&gt;&lt;rec-number&gt;20&lt;/rec-number&gt;&lt;foreign-keys&gt;&lt;key app="EN" db-id="rvzttap50wadruexrzjp5sd1sszfessvvtrd" timestamp="1426270350"&gt;20&lt;/key&gt;&lt;/foreign-keys&gt;&lt;ref-type name="Journal Article"&gt;17&lt;/ref-type&gt;&lt;contributors&gt;&lt;authors&gt;&lt;author&gt;Knox, W Bradley&lt;/author&gt;&lt;author&gt;Otto, A Ross&lt;/author&gt;&lt;author&gt;Stone, Peter&lt;/author&gt;&lt;author&gt;Love, Bradley&lt;/author&gt;&lt;/authors&gt;&lt;/contributors&gt;&lt;titles&gt;&lt;title&gt;The Nature of Belief-Directed Exploratory Choice in Human Decision-Making&lt;/title&gt;&lt;secondary-title&gt;Frontiers in Psychology&lt;/secondary-title&gt;&lt;/titles&gt;&lt;periodical&gt;&lt;full-title&gt;Frontiers in psychology&lt;/full-title&gt;&lt;/periodical&gt;&lt;pages&gt;398&lt;/pages&gt;&lt;volume&gt;2&lt;/volume&gt;&lt;dates&gt;&lt;year&gt;2012&lt;/year&gt;&lt;/dates&gt;&lt;isbn&gt;1664-1078&lt;/isbn&gt;&lt;urls&gt;&lt;/urls&gt;&lt;/record&gt;&lt;/Cite&gt;&lt;/EndNote&gt;</w:instrText>
      </w:r>
      <w:r w:rsidRPr="00C72C56">
        <w:rPr>
          <w:rFonts w:cs="Times New Roman"/>
          <w:lang w:eastAsia="en-US"/>
        </w:rPr>
        <w:fldChar w:fldCharType="separate"/>
      </w:r>
      <w:r w:rsidRPr="00C72C56">
        <w:rPr>
          <w:rFonts w:cs="Times New Roman"/>
          <w:noProof/>
          <w:lang w:eastAsia="en-US"/>
        </w:rPr>
        <w:t>[4]</w:t>
      </w:r>
      <w:r w:rsidRPr="00C72C56">
        <w:rPr>
          <w:rFonts w:cs="Times New Roman"/>
          <w:lang w:eastAsia="en-US"/>
        </w:rPr>
        <w:fldChar w:fldCharType="end"/>
      </w:r>
      <w:r w:rsidRPr="00C72C56">
        <w:rPr>
          <w:rFonts w:cs="Times New Roman"/>
          <w:lang w:eastAsia="en-US"/>
        </w:rPr>
        <w:t xml:space="preserve"> call this positive relation of subjects’ probability to explore and the length of their exploitation streak the hazard rate of exploration. In the leapfrog experiments, the majority managed to explore systematically with respect to the length of their current exploitation streak. This means that subjects did not explore randomly, but in accordance with the prediction of a model that considers how the environment changes. There remains, however, the question of whether these findings still hold when people encounter noisy choice environments with both relev</w:t>
      </w:r>
      <w:r w:rsidR="00C95479" w:rsidRPr="00C72C56">
        <w:rPr>
          <w:rFonts w:cs="Times New Roman"/>
          <w:lang w:eastAsia="en-US"/>
        </w:rPr>
        <w:t>ant and irrelevant information.</w:t>
      </w:r>
    </w:p>
    <w:p w14:paraId="78C0400A" w14:textId="77777777" w:rsidR="00FE6909" w:rsidRPr="00C72C56" w:rsidRDefault="00FE6909" w:rsidP="00990115">
      <w:pPr>
        <w:pStyle w:val="Mdeck6figurebody"/>
        <w:spacing w:before="240"/>
        <w:rPr>
          <w:rFonts w:cs="Times New Roman"/>
          <w:lang w:eastAsia="en-US"/>
        </w:rPr>
      </w:pPr>
      <w:r w:rsidRPr="00C72C56">
        <w:rPr>
          <w:rFonts w:cs="Times New Roman"/>
          <w:noProof/>
          <w:lang w:eastAsia="en-US" w:bidi="ar-SA"/>
        </w:rPr>
        <w:drawing>
          <wp:inline distT="0" distB="0" distL="0" distR="0" wp14:anchorId="1869FF4E" wp14:editId="35742229">
            <wp:extent cx="5580000" cy="1656019"/>
            <wp:effectExtent l="0" t="0" r="1905" b="1905"/>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000" cy="1656019"/>
                    </a:xfrm>
                    <a:prstGeom prst="rect">
                      <a:avLst/>
                    </a:prstGeom>
                    <a:noFill/>
                    <a:ln>
                      <a:noFill/>
                    </a:ln>
                  </pic:spPr>
                </pic:pic>
              </a:graphicData>
            </a:graphic>
          </wp:inline>
        </w:drawing>
      </w:r>
    </w:p>
    <w:p w14:paraId="0265CA08" w14:textId="77777777" w:rsidR="00FE6909" w:rsidRPr="00C72C56" w:rsidRDefault="00FE6909" w:rsidP="00990115">
      <w:pPr>
        <w:pStyle w:val="Mdeck6figurecaption"/>
        <w:rPr>
          <w:rFonts w:cs="Times New Roman"/>
        </w:rPr>
      </w:pPr>
      <w:r w:rsidRPr="00C72C56">
        <w:rPr>
          <w:rFonts w:cs="Times New Roman"/>
          <w:b/>
        </w:rPr>
        <w:t>Figure 1.</w:t>
      </w:r>
      <w:r w:rsidRPr="00C72C56">
        <w:rPr>
          <w:rFonts w:cs="Times New Roman"/>
        </w:rPr>
        <w:t xml:space="preserve"> Example from </w:t>
      </w:r>
      <w:r w:rsidRPr="00C72C56">
        <w:rPr>
          <w:rFonts w:cs="Times New Roman"/>
        </w:rPr>
        <w:fldChar w:fldCharType="begin"/>
      </w:r>
      <w:r w:rsidRPr="00C72C56">
        <w:rPr>
          <w:rFonts w:cs="Times New Roman"/>
        </w:rPr>
        <w:instrText xml:space="preserve"> ADDIN EN.CITE &lt;EndNote&gt;&lt;Cite&gt;&lt;Author&gt;Knox&lt;/Author&gt;&lt;Year&gt;2012&lt;/Year&gt;&lt;RecNum&gt;20&lt;/RecNum&gt;&lt;DisplayText&gt;[4]&lt;/DisplayText&gt;&lt;record&gt;&lt;rec-number&gt;20&lt;/rec-number&gt;&lt;foreign-keys&gt;&lt;key app="EN" db-id="rvzttap50wadruexrzjp5sd1sszfessvvtrd" timestamp="1426270350"&gt;20&lt;/key&gt;&lt;/foreign-keys&gt;&lt;ref-type name="Journal Article"&gt;17&lt;/ref-type&gt;&lt;contributors&gt;&lt;authors&gt;&lt;author&gt;Knox, W Bradley&lt;/author&gt;&lt;author&gt;Otto, A Ross&lt;/author&gt;&lt;author&gt;Stone, Peter&lt;/author&gt;&lt;author&gt;Love, Bradley&lt;/author&gt;&lt;/authors&gt;&lt;/contributors&gt;&lt;titles&gt;&lt;title&gt;The Nature of Belief-Directed Exploratory Choice in Human Decision-Making&lt;/title&gt;&lt;secondary-title&gt;Frontiers in Psychology&lt;/secondary-title&gt;&lt;/titles&gt;&lt;periodical&gt;&lt;full-title&gt;Frontiers in psychology&lt;/full-title&gt;&lt;/periodical&gt;&lt;pages&gt;398&lt;/pages&gt;&lt;volume&gt;2&lt;/volume&gt;&lt;dates&gt;&lt;year&gt;2012&lt;/year&gt;&lt;/dates&gt;&lt;isbn&gt;1664-1078&lt;/isbn&gt;&lt;urls&gt;&lt;/urls&gt;&lt;/record&gt;&lt;/Cite&gt;&lt;/EndNote&gt;</w:instrText>
      </w:r>
      <w:r w:rsidRPr="00C72C56">
        <w:rPr>
          <w:rFonts w:cs="Times New Roman"/>
        </w:rPr>
        <w:fldChar w:fldCharType="separate"/>
      </w:r>
      <w:r w:rsidRPr="00C72C56">
        <w:rPr>
          <w:rFonts w:cs="Times New Roman"/>
          <w:noProof/>
        </w:rPr>
        <w:t>[4]</w:t>
      </w:r>
      <w:r w:rsidRPr="00C72C56">
        <w:rPr>
          <w:rFonts w:cs="Times New Roman"/>
        </w:rPr>
        <w:fldChar w:fldCharType="end"/>
      </w:r>
      <w:r w:rsidRPr="00C72C56">
        <w:rPr>
          <w:rFonts w:cs="Times New Roman"/>
        </w:rPr>
        <w:t xml:space="preserve"> for the choice payoffs in the leapfrog task from trial 150 to trial 250. One of the options always features lower payoff, but also a random chance of becoming the higher payoff choice in the next trial (leapfrogging). Participants could only see the payoff of the options they chose and therefore had to decide whether to exploit the option that they believed to be better or explore the payoff of the other option to see whether it leapfrogged. The crosses and dots represent example choices of a participant</w:t>
      </w:r>
      <w:r w:rsidRPr="00C72C56">
        <w:rPr>
          <w:rFonts w:cs="Times New Roman"/>
          <w:bCs/>
        </w:rPr>
        <w:t>.</w:t>
      </w:r>
    </w:p>
    <w:p w14:paraId="160434E7" w14:textId="1B8AC585" w:rsidR="00FE6909" w:rsidRPr="00C72C56" w:rsidRDefault="00FE6909" w:rsidP="00990115">
      <w:pPr>
        <w:pStyle w:val="Mdeck4text"/>
        <w:rPr>
          <w:rFonts w:cs="Times New Roman"/>
          <w:lang w:eastAsia="en-US"/>
        </w:rPr>
      </w:pPr>
      <w:r w:rsidRPr="00C72C56">
        <w:rPr>
          <w:rFonts w:cs="Times New Roman"/>
          <w:lang w:eastAsia="en-US"/>
        </w:rPr>
        <w:t>In this paper, we examine whether global trends affecting all options equally have an impact on people’s exploratory choices, although they should be ignored. Since global trends, such as with inflation or deflation of currencies, affect the whole decision space, they are irrelevant to discriminate between choices within this decision space. For example, if the currency is inflating, prices at all gas stations underlie the same inflation and therefore inflation shouldn’t matter to choose between these stations. This applies to simultaneous exploratory decisions, such as making an instant decision for one gas station out of a set of known stations. Though global trends are mostly irrelevant when choosing simultaneously amongst a set of choices, they can have implications for exploratory decision-making with sequential choice (e.g.</w:t>
      </w:r>
      <w:r w:rsidR="00930C64" w:rsidRPr="00C72C56">
        <w:rPr>
          <w:rFonts w:cs="Times New Roman"/>
          <w:lang w:eastAsia="en-US"/>
        </w:rPr>
        <w:t>,</w:t>
      </w:r>
      <w:r w:rsidRPr="00C72C56">
        <w:rPr>
          <w:rFonts w:cs="Times New Roman"/>
          <w:lang w:eastAsia="en-US"/>
        </w:rPr>
        <w:t xml:space="preserve"> driving from one station to the other and checking prices before deciding). This is due to the fact that sequential search entails costs or benefits from a dynamic environment, depending on how the environment changes </w:t>
      </w:r>
      <w:r w:rsidRPr="00C72C56">
        <w:rPr>
          <w:rFonts w:cs="Times New Roman"/>
          <w:lang w:eastAsia="en-US"/>
        </w:rPr>
        <w:fldChar w:fldCharType="begin"/>
      </w:r>
      <w:r w:rsidRPr="00C72C56">
        <w:rPr>
          <w:rFonts w:cs="Times New Roman"/>
          <w:lang w:eastAsia="en-US"/>
        </w:rPr>
        <w:instrText xml:space="preserve"> ADDIN EN.CITE &lt;EndNote&gt;&lt;Cite&gt;&lt;Author&gt;Dudey&lt;/Author&gt;&lt;Year&gt;2001&lt;/Year&gt;&lt;RecNum&gt;88&lt;/RecNum&gt;&lt;DisplayText&gt;[24]&lt;/DisplayText&gt;&lt;record&gt;&lt;rec-number&gt;88&lt;/rec-number&gt;&lt;foreign-keys&gt;&lt;key app="EN" db-id="rvzttap50wadruexrzjp5sd1sszfessvvtrd" timestamp="1439217884"&gt;88&lt;/key&gt;&lt;/foreign-keys&gt;&lt;ref-type name="Journal Article"&gt;17&lt;/ref-type&gt;&lt;contributors&gt;&lt;authors&gt;&lt;author&gt;Dudey, Thomas&lt;/author&gt;&lt;author&gt;Todd, Peter M&lt;/author&gt;&lt;/authors&gt;&lt;/contributors&gt;&lt;titles&gt;&lt;title&gt;Making good decisions with minimal information: Simultaneous and sequential choice&lt;/title&gt;&lt;secondary-title&gt;Journal of Bioeconomics&lt;/secondary-title&gt;&lt;/titles&gt;&lt;periodical&gt;&lt;full-title&gt;Journal of Bioeconomics&lt;/full-title&gt;&lt;/periodical&gt;&lt;pages&gt;195-215&lt;/pages&gt;&lt;volume&gt;3&lt;/volume&gt;&lt;number&gt;2-3&lt;/number&gt;&lt;dates&gt;&lt;year&gt;2001&lt;/year&gt;&lt;/dates&gt;&lt;isbn&gt;1387-6996&lt;/isbn&gt;&lt;urls&gt;&lt;/urls&gt;&lt;/record&gt;&lt;/Cite&gt;&lt;/EndNote&gt;</w:instrText>
      </w:r>
      <w:r w:rsidRPr="00C72C56">
        <w:rPr>
          <w:rFonts w:cs="Times New Roman"/>
          <w:lang w:eastAsia="en-US"/>
        </w:rPr>
        <w:fldChar w:fldCharType="separate"/>
      </w:r>
      <w:r w:rsidRPr="00C72C56">
        <w:rPr>
          <w:rFonts w:cs="Times New Roman"/>
          <w:noProof/>
          <w:lang w:eastAsia="en-US"/>
        </w:rPr>
        <w:t>[24]</w:t>
      </w:r>
      <w:r w:rsidRPr="00C72C56">
        <w:rPr>
          <w:rFonts w:cs="Times New Roman"/>
          <w:lang w:eastAsia="en-US"/>
        </w:rPr>
        <w:fldChar w:fldCharType="end"/>
      </w:r>
      <w:r w:rsidRPr="00C72C56">
        <w:rPr>
          <w:rFonts w:cs="Times New Roman"/>
          <w:lang w:eastAsia="en-US"/>
        </w:rPr>
        <w:t xml:space="preserve">. For example, if the currency is inflating, continued exploration might be costly, as the individual’s current wealth will lose in value, while with deflating prices, continuing to explore can be advantageous as the prices change for the better. However, in this paper we focus on exploratory decisions that are made simultaneously and therefore without such an effect of global trends. People should ignore global trends with simultaneous choices since they affect </w:t>
      </w:r>
      <w:r w:rsidRPr="00C72C56">
        <w:rPr>
          <w:rFonts w:cs="Times New Roman"/>
          <w:lang w:eastAsia="en-US"/>
        </w:rPr>
        <w:lastRenderedPageBreak/>
        <w:t>all options in the same way and therefore, these options will not differ from each other due to the impact of global trends.</w:t>
      </w:r>
    </w:p>
    <w:p w14:paraId="3A6E4AE7" w14:textId="47AD4B4E" w:rsidR="00FE6909" w:rsidRPr="00C72C56" w:rsidRDefault="00FE6909" w:rsidP="00990115">
      <w:pPr>
        <w:pStyle w:val="Mdeck4text"/>
        <w:rPr>
          <w:rFonts w:cs="Times New Roman"/>
          <w:lang w:eastAsia="en-US"/>
        </w:rPr>
      </w:pPr>
      <w:r w:rsidRPr="00C72C56">
        <w:rPr>
          <w:rFonts w:cs="Times New Roman"/>
          <w:lang w:eastAsia="en-US"/>
        </w:rPr>
        <w:t xml:space="preserve">The leapfrog studies have also shown that systematic exploration is difficult for people with depression symptoms </w:t>
      </w:r>
      <w:r w:rsidRPr="00C72C56">
        <w:rPr>
          <w:rFonts w:cs="Times New Roman"/>
          <w:lang w:eastAsia="en-US"/>
        </w:rPr>
        <w:fldChar w:fldCharType="begin"/>
      </w:r>
      <w:r w:rsidRPr="00C72C56">
        <w:rPr>
          <w:rFonts w:cs="Times New Roman"/>
          <w:lang w:eastAsia="en-US"/>
        </w:rPr>
        <w:instrText xml:space="preserve"> ADDIN EN.CITE &lt;EndNote&gt;&lt;Cite&gt;&lt;Author&gt;Blanco&lt;/Author&gt;&lt;Year&gt;2013&lt;/Year&gt;&lt;RecNum&gt;3&lt;/RecNum&gt;&lt;DisplayText&gt;[3]&lt;/DisplayText&gt;&lt;record&gt;&lt;rec-number&gt;3&lt;/rec-number&gt;&lt;foreign-keys&gt;&lt;key app="EN" db-id="rvzttap50wadruexrzjp5sd1sszfessvvtrd" timestamp="1424276911"&gt;3&lt;/key&gt;&lt;/foreign-keys&gt;&lt;ref-type name="Journal Article"&gt;17&lt;/ref-type&gt;&lt;contributors&gt;&lt;authors&gt;&lt;author&gt;Blanco, Nathaniel J&lt;/author&gt;&lt;author&gt;Otto, A Ross&lt;/author&gt;&lt;author&gt;Maddox, W Todd&lt;/author&gt;&lt;author&gt;Beevers, Christopher G&lt;/author&gt;&lt;author&gt;Love, Bradley C&lt;/author&gt;&lt;/authors&gt;&lt;/contributors&gt;&lt;titles&gt;&lt;title&gt;The influence of depression symptoms on exploratory decision-making&lt;/title&gt;&lt;secondary-title&gt;Cognition&lt;/secondary-title&gt;&lt;/titles&gt;&lt;periodical&gt;&lt;full-title&gt;Cognition&lt;/full-title&gt;&lt;/periodical&gt;&lt;pages&gt;563-568&lt;/pages&gt;&lt;volume&gt;129&lt;/volume&gt;&lt;number&gt;3&lt;/number&gt;&lt;dates&gt;&lt;year&gt;2013&lt;/year&gt;&lt;/dates&gt;&lt;isbn&gt;0010-0277&lt;/isbn&gt;&lt;urls&gt;&lt;/urls&gt;&lt;/record&gt;&lt;/Cite&gt;&lt;/EndNote&gt;</w:instrText>
      </w:r>
      <w:r w:rsidRPr="00C72C56">
        <w:rPr>
          <w:rFonts w:cs="Times New Roman"/>
          <w:lang w:eastAsia="en-US"/>
        </w:rPr>
        <w:fldChar w:fldCharType="separate"/>
      </w:r>
      <w:r w:rsidRPr="00C72C56">
        <w:rPr>
          <w:rFonts w:cs="Times New Roman"/>
          <w:noProof/>
          <w:lang w:eastAsia="en-US"/>
        </w:rPr>
        <w:t>[3]</w:t>
      </w:r>
      <w:r w:rsidRPr="00C72C56">
        <w:rPr>
          <w:rFonts w:cs="Times New Roman"/>
          <w:lang w:eastAsia="en-US"/>
        </w:rPr>
        <w:fldChar w:fldCharType="end"/>
      </w:r>
      <w:r w:rsidRPr="00C72C56">
        <w:rPr>
          <w:rFonts w:cs="Times New Roman"/>
          <w:lang w:eastAsia="en-US"/>
        </w:rPr>
        <w:t xml:space="preserve"> or for healthy subjects under cognitive load </w:t>
      </w:r>
      <w:r w:rsidRPr="00C72C56">
        <w:rPr>
          <w:rFonts w:cs="Times New Roman"/>
          <w:lang w:eastAsia="en-US"/>
        </w:rPr>
        <w:fldChar w:fldCharType="begin"/>
      </w:r>
      <w:r w:rsidRPr="00C72C56">
        <w:rPr>
          <w:rFonts w:cs="Times New Roman"/>
          <w:lang w:eastAsia="en-US"/>
        </w:rPr>
        <w:instrText xml:space="preserve"> ADDIN EN.CITE &lt;EndNote&gt;&lt;Cite&gt;&lt;Author&gt;Otto&lt;/Author&gt;&lt;Year&gt;2014&lt;/Year&gt;&lt;RecNum&gt;29&lt;/RecNum&gt;&lt;DisplayText&gt;[5]&lt;/DisplayText&gt;&lt;record&gt;&lt;rec-number&gt;29&lt;/rec-number&gt;&lt;foreign-keys&gt;&lt;key app="EN" db-id="rvzttap50wadruexrzjp5sd1sszfessvvtrd" timestamp="1426963701"&gt;29&lt;/key&gt;&lt;/foreign-keys&gt;&lt;ref-type name="Journal Article"&gt;17&lt;/ref-type&gt;&lt;contributors&gt;&lt;authors&gt;&lt;author&gt;Otto, A Ross&lt;/author&gt;&lt;author&gt;Knox, W Bradley&lt;/author&gt;&lt;author&gt;Markman, Arthur B&lt;/author&gt;&lt;author&gt;Love, Bradley C&lt;/author&gt;&lt;/authors&gt;&lt;/contributors&gt;&lt;titles&gt;&lt;title&gt;Physiological and behavioral signatures of reflective exploratory choice&lt;/title&gt;&lt;secondary-title&gt;Cognitive, Affective, &amp;amp; Behavioral Neuroscience&lt;/secondary-title&gt;&lt;/titles&gt;&lt;periodical&gt;&lt;full-title&gt;Cognitive, Affective, &amp;amp; Behavioral Neuroscience&lt;/full-title&gt;&lt;/periodical&gt;&lt;pages&gt;1167-1183&lt;/pages&gt;&lt;volume&gt;14&lt;/volume&gt;&lt;number&gt;4&lt;/number&gt;&lt;dates&gt;&lt;year&gt;2014&lt;/year&gt;&lt;/dates&gt;&lt;isbn&gt;1530-7026&lt;/isbn&gt;&lt;urls&gt;&lt;/urls&gt;&lt;/record&gt;&lt;/Cite&gt;&lt;/EndNote&gt;</w:instrText>
      </w:r>
      <w:r w:rsidRPr="00C72C56">
        <w:rPr>
          <w:rFonts w:cs="Times New Roman"/>
          <w:lang w:eastAsia="en-US"/>
        </w:rPr>
        <w:fldChar w:fldCharType="separate"/>
      </w:r>
      <w:r w:rsidRPr="00C72C56">
        <w:rPr>
          <w:rFonts w:cs="Times New Roman"/>
          <w:noProof/>
          <w:lang w:eastAsia="en-US"/>
        </w:rPr>
        <w:t>[5]</w:t>
      </w:r>
      <w:r w:rsidRPr="00C72C56">
        <w:rPr>
          <w:rFonts w:cs="Times New Roman"/>
          <w:lang w:eastAsia="en-US"/>
        </w:rPr>
        <w:fldChar w:fldCharType="end"/>
      </w:r>
      <w:r w:rsidRPr="00C72C56">
        <w:rPr>
          <w:rFonts w:cs="Times New Roman"/>
          <w:lang w:eastAsia="en-US"/>
        </w:rPr>
        <w:t xml:space="preserve">. Therefore, we aim to study people’s ability to make effective exploratory choices despite distractors that they typically encounter </w:t>
      </w:r>
      <w:r w:rsidR="00930C64" w:rsidRPr="00C72C56">
        <w:rPr>
          <w:rFonts w:cs="Times New Roman"/>
          <w:lang w:eastAsia="en-US"/>
        </w:rPr>
        <w:br/>
      </w:r>
      <w:r w:rsidRPr="00C72C56">
        <w:rPr>
          <w:rFonts w:cs="Times New Roman"/>
          <w:lang w:eastAsia="en-US"/>
        </w:rPr>
        <w:t xml:space="preserve">in the world. Research on exploratory decision-making in dynamic environments is still scarce </w:t>
      </w:r>
      <w:r w:rsidRPr="00C72C56">
        <w:rPr>
          <w:rFonts w:cs="Times New Roman"/>
          <w:lang w:eastAsia="en-US"/>
        </w:rPr>
        <w:fldChar w:fldCharType="begin"/>
      </w:r>
      <w:r w:rsidRPr="00C72C56">
        <w:rPr>
          <w:rFonts w:cs="Times New Roman"/>
          <w:lang w:eastAsia="en-US"/>
        </w:rPr>
        <w:instrText xml:space="preserve"> ADDIN EN.CITE &lt;EndNote&gt;&lt;Cite&gt;&lt;Author&gt;Cohen&lt;/Author&gt;&lt;Year&gt;2007&lt;/Year&gt;&lt;RecNum&gt;4&lt;/RecNum&gt;&lt;DisplayText&gt;[2]&lt;/DisplayText&gt;&lt;record&gt;&lt;rec-number&gt;4&lt;/rec-number&gt;&lt;foreign-keys&gt;&lt;key app="EN" db-id="rvzttap50wadruexrzjp5sd1sszfessvvtrd" timestamp="1424279393"&gt;4&lt;/key&gt;&lt;/foreign-keys&gt;&lt;ref-type name="Journal Article"&gt;17&lt;/ref-type&gt;&lt;contributors&gt;&lt;authors&gt;&lt;author&gt;Cohen, Jonathan D&lt;/author&gt;&lt;author&gt;McClure, Samuel M&lt;/author&gt;&lt;author&gt;Angela, J Yu&lt;/author&gt;&lt;/authors&gt;&lt;/contributors&gt;&lt;titles&gt;&lt;title&gt;Should I stay or should I go? How the human brain manages the trade-off between exploitation and exploration&lt;/title&gt;&lt;secondary-title&gt;Philosophical Transactions of the Royal Society B: Biological Sciences&lt;/secondary-title&gt;&lt;/titles&gt;&lt;periodical&gt;&lt;full-title&gt;Philosophical Transactions of the Royal Society B: Biological Sciences&lt;/full-title&gt;&lt;/periodical&gt;&lt;pages&gt;933-942&lt;/pages&gt;&lt;volume&gt;362&lt;/volume&gt;&lt;number&gt;1481&lt;/number&gt;&lt;dates&gt;&lt;year&gt;2007&lt;/year&gt;&lt;/dates&gt;&lt;isbn&gt;0962-8436&lt;/isbn&gt;&lt;urls&gt;&lt;/urls&gt;&lt;/record&gt;&lt;/Cite&gt;&lt;/EndNote&gt;</w:instrText>
      </w:r>
      <w:r w:rsidRPr="00C72C56">
        <w:rPr>
          <w:rFonts w:cs="Times New Roman"/>
          <w:lang w:eastAsia="en-US"/>
        </w:rPr>
        <w:fldChar w:fldCharType="separate"/>
      </w:r>
      <w:r w:rsidRPr="00C72C56">
        <w:rPr>
          <w:rFonts w:cs="Times New Roman"/>
          <w:noProof/>
          <w:lang w:eastAsia="en-US"/>
        </w:rPr>
        <w:t>[2]</w:t>
      </w:r>
      <w:r w:rsidRPr="00C72C56">
        <w:rPr>
          <w:rFonts w:cs="Times New Roman"/>
          <w:lang w:eastAsia="en-US"/>
        </w:rPr>
        <w:fldChar w:fldCharType="end"/>
      </w:r>
      <w:r w:rsidRPr="00C72C56">
        <w:rPr>
          <w:rFonts w:cs="Times New Roman"/>
          <w:lang w:eastAsia="en-US"/>
        </w:rPr>
        <w:t xml:space="preserve">, however, environments usually evolve and require people to update their beliefs from time to time. </w:t>
      </w:r>
      <w:r w:rsidR="00930C64" w:rsidRPr="00C72C56">
        <w:rPr>
          <w:rFonts w:cs="Times New Roman"/>
          <w:lang w:eastAsia="en-US"/>
        </w:rPr>
        <w:br/>
      </w:r>
      <w:r w:rsidRPr="00C72C56">
        <w:rPr>
          <w:rFonts w:cs="Times New Roman"/>
          <w:lang w:eastAsia="en-US"/>
        </w:rPr>
        <w:t xml:space="preserve">In these cases, some encountered information is relevant to discriminate between available options and some is not. If we think about inflation or deflation once again, prices for all goods and services will change simultaneously, and therefore these price changes aren’t informative to discriminate between offers within the affected economy. But inflation and deflation have surprising effects on people’s </w:t>
      </w:r>
      <w:r w:rsidRPr="00C72C56">
        <w:rPr>
          <w:rFonts w:cs="Times New Roman"/>
          <w:spacing w:val="-2"/>
          <w:lang w:eastAsia="en-US"/>
        </w:rPr>
        <w:t xml:space="preserve">behavior </w:t>
      </w:r>
      <w:r w:rsidRPr="00C72C56">
        <w:rPr>
          <w:rFonts w:cs="Times New Roman"/>
          <w:spacing w:val="-2"/>
          <w:lang w:eastAsia="en-US"/>
        </w:rPr>
        <w:fldChar w:fldCharType="begin">
          <w:fldData xml:space="preserve">PEVuZE5vdGU+PENpdGU+PEF1dGhvcj5LYW1ha3VyYTwvQXV0aG9yPjxZZWFyPjIwMTI8L1llYXI+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=
</w:fldData>
        </w:fldChar>
      </w:r>
      <w:r w:rsidRPr="00C72C56">
        <w:rPr>
          <w:rFonts w:cs="Times New Roman"/>
          <w:spacing w:val="-2"/>
          <w:lang w:eastAsia="en-US"/>
        </w:rPr>
        <w:instrText xml:space="preserve"> ADDIN EN.CITE </w:instrText>
      </w:r>
      <w:r w:rsidRPr="00C72C56">
        <w:rPr>
          <w:rFonts w:cs="Times New Roman"/>
          <w:spacing w:val="-2"/>
          <w:lang w:eastAsia="en-US"/>
        </w:rPr>
        <w:fldChar w:fldCharType="begin">
          <w:fldData xml:space="preserve">PEVuZE5vdGU+PENpdGU+PEF1dGhvcj5LYW1ha3VyYTwvQXV0aG9yPjxZZWFyPjIwMTI8L1llYXI+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=
</w:fldData>
        </w:fldChar>
      </w:r>
      <w:r w:rsidRPr="00C72C56">
        <w:rPr>
          <w:rFonts w:cs="Times New Roman"/>
          <w:spacing w:val="-2"/>
          <w:lang w:eastAsia="en-US"/>
        </w:rPr>
        <w:instrText xml:space="preserve"> ADDIN EN.CITE.DATA </w:instrText>
      </w:r>
      <w:r w:rsidRPr="00C72C56">
        <w:rPr>
          <w:rFonts w:cs="Times New Roman"/>
          <w:spacing w:val="-2"/>
          <w:lang w:eastAsia="en-US"/>
        </w:rPr>
      </w:r>
      <w:r w:rsidRPr="00C72C56">
        <w:rPr>
          <w:rFonts w:cs="Times New Roman"/>
          <w:spacing w:val="-2"/>
          <w:lang w:eastAsia="en-US"/>
        </w:rPr>
        <w:fldChar w:fldCharType="end"/>
      </w:r>
      <w:r w:rsidRPr="00C72C56">
        <w:rPr>
          <w:rFonts w:cs="Times New Roman"/>
          <w:spacing w:val="-2"/>
          <w:lang w:eastAsia="en-US"/>
        </w:rPr>
      </w:r>
      <w:r w:rsidRPr="00C72C56">
        <w:rPr>
          <w:rFonts w:cs="Times New Roman"/>
          <w:spacing w:val="-2"/>
          <w:lang w:eastAsia="en-US"/>
        </w:rPr>
        <w:fldChar w:fldCharType="separate"/>
      </w:r>
      <w:r w:rsidR="00001705" w:rsidRPr="00C72C56">
        <w:rPr>
          <w:rFonts w:cs="Times New Roman"/>
          <w:noProof/>
          <w:spacing w:val="-2"/>
          <w:lang w:eastAsia="en-US"/>
        </w:rPr>
        <w:t>[25–27</w:t>
      </w:r>
      <w:r w:rsidRPr="00C72C56">
        <w:rPr>
          <w:rFonts w:cs="Times New Roman"/>
          <w:noProof/>
          <w:spacing w:val="-2"/>
          <w:lang w:eastAsia="en-US"/>
        </w:rPr>
        <w:t>]</w:t>
      </w:r>
      <w:r w:rsidRPr="00C72C56">
        <w:rPr>
          <w:rFonts w:cs="Times New Roman"/>
          <w:spacing w:val="-2"/>
          <w:lang w:eastAsia="en-US"/>
        </w:rPr>
        <w:fldChar w:fldCharType="end"/>
      </w:r>
      <w:r w:rsidRPr="00C72C56">
        <w:rPr>
          <w:rFonts w:cs="Times New Roman"/>
          <w:spacing w:val="-2"/>
          <w:lang w:eastAsia="en-US"/>
        </w:rPr>
        <w:t>. For example, with inflation one might choose differently simply because the increasing</w:t>
      </w:r>
      <w:r w:rsidRPr="00C72C56">
        <w:rPr>
          <w:rFonts w:cs="Times New Roman"/>
          <w:lang w:eastAsia="en-US"/>
        </w:rPr>
        <w:t xml:space="preserve"> prices make them feel anxious about their current situation. Research has shown that it is difficult for people to ignore irrelevant inputs and focus on information that is relevant for a </w:t>
      </w:r>
      <w:r w:rsidR="0093459D">
        <w:rPr>
          <w:rFonts w:cs="Times New Roman"/>
          <w:lang w:eastAsia="en-US"/>
        </w:rPr>
        <w:br/>
      </w:r>
      <w:r w:rsidRPr="00C72C56">
        <w:rPr>
          <w:rFonts w:cs="Times New Roman"/>
          <w:lang w:eastAsia="en-US"/>
        </w:rPr>
        <w:t xml:space="preserve">task </w:t>
      </w:r>
      <w:r w:rsidRPr="00C72C56">
        <w:rPr>
          <w:rFonts w:cs="Times New Roman"/>
          <w:lang w:eastAsia="en-US"/>
        </w:rPr>
        <w:fldChar w:fldCharType="begin">
          <w:fldData xml:space="preserve">PEVuZE5vdGU+PENpdGU+PEF1dGhvcj5MYXZpZTwvQXV0aG9yPjxZZWFyPjE5OTU8L1llYXI+PFJl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</w:fldData>
        </w:fldChar>
      </w:r>
      <w:r w:rsidRPr="00C72C56">
        <w:rPr>
          <w:rFonts w:cs="Times New Roman"/>
          <w:lang w:eastAsia="en-US"/>
        </w:rPr>
        <w:instrText xml:space="preserve"> ADDIN EN.CITE </w:instrText>
      </w:r>
      <w:r w:rsidRPr="00C72C56">
        <w:rPr>
          <w:rFonts w:cs="Times New Roman"/>
          <w:lang w:eastAsia="en-US"/>
        </w:rPr>
        <w:fldChar w:fldCharType="begin">
          <w:fldData xml:space="preserve">PEVuZE5vdGU+PENpdGU+PEF1dGhvcj5MYXZpZTwvQXV0aG9yPjxZZWFyPjE5OTU8L1llYXI+PFJl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</w:fldData>
        </w:fldChar>
      </w:r>
      <w:r w:rsidRPr="00C72C56">
        <w:rPr>
          <w:rFonts w:cs="Times New Roman"/>
          <w:lang w:eastAsia="en-US"/>
        </w:rPr>
        <w:instrText xml:space="preserve"> ADDIN EN.CITE.DATA </w:instrText>
      </w:r>
      <w:r w:rsidRPr="00C72C56">
        <w:rPr>
          <w:rFonts w:cs="Times New Roman"/>
          <w:lang w:eastAsia="en-US"/>
        </w:rPr>
      </w:r>
      <w:r w:rsidRPr="00C72C56">
        <w:rPr>
          <w:rFonts w:cs="Times New Roman"/>
          <w:lang w:eastAsia="en-US"/>
        </w:rPr>
        <w:fldChar w:fldCharType="end"/>
      </w:r>
      <w:r w:rsidRPr="00C72C56">
        <w:rPr>
          <w:rFonts w:cs="Times New Roman"/>
          <w:lang w:eastAsia="en-US"/>
        </w:rPr>
      </w:r>
      <w:r w:rsidRPr="00C72C56">
        <w:rPr>
          <w:rFonts w:cs="Times New Roman"/>
          <w:lang w:eastAsia="en-US"/>
        </w:rPr>
        <w:fldChar w:fldCharType="separate"/>
      </w:r>
      <w:r w:rsidR="00001705" w:rsidRPr="00C72C56">
        <w:rPr>
          <w:rFonts w:cs="Times New Roman"/>
          <w:noProof/>
          <w:lang w:eastAsia="en-US"/>
        </w:rPr>
        <w:t>[28–31</w:t>
      </w:r>
      <w:r w:rsidRPr="00C72C56">
        <w:rPr>
          <w:rFonts w:cs="Times New Roman"/>
          <w:noProof/>
          <w:lang w:eastAsia="en-US"/>
        </w:rPr>
        <w:t>]</w:t>
      </w:r>
      <w:r w:rsidRPr="00C72C56">
        <w:rPr>
          <w:rFonts w:cs="Times New Roman"/>
          <w:lang w:eastAsia="en-US"/>
        </w:rPr>
        <w:fldChar w:fldCharType="end"/>
      </w:r>
      <w:r w:rsidRPr="00C72C56">
        <w:rPr>
          <w:rFonts w:cs="Times New Roman"/>
          <w:lang w:eastAsia="en-US"/>
        </w:rPr>
        <w:t xml:space="preserve">. Effective exploration is resource-intensive and requires people to estimate when exploration is more likely to be informative </w:t>
      </w:r>
      <w:r w:rsidRPr="00C72C56">
        <w:rPr>
          <w:rFonts w:cs="Times New Roman"/>
          <w:lang w:eastAsia="en-US"/>
        </w:rPr>
        <w:fldChar w:fldCharType="begin">
          <w:fldData xml:space="preserve">PEVuZE5vdGU+PENpdGU+PEF1dGhvcj5PdHRvPC9BdXRob3I+PFllYXI+MjAxNDwvWWVhcj48UmVj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</w:fldData>
        </w:fldChar>
      </w:r>
      <w:r w:rsidRPr="00C72C56">
        <w:rPr>
          <w:rFonts w:cs="Times New Roman"/>
          <w:lang w:eastAsia="en-US"/>
        </w:rPr>
        <w:instrText xml:space="preserve"> ADDIN EN.CITE </w:instrText>
      </w:r>
      <w:r w:rsidRPr="00C72C56">
        <w:rPr>
          <w:rFonts w:cs="Times New Roman"/>
          <w:lang w:eastAsia="en-US"/>
        </w:rPr>
        <w:fldChar w:fldCharType="begin">
          <w:fldData xml:space="preserve">PEVuZE5vdGU+PENpdGU+PEF1dGhvcj5PdHRvPC9BdXRob3I+PFllYXI+MjAxNDwvWWVhcj48UmVj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</w:fldData>
        </w:fldChar>
      </w:r>
      <w:r w:rsidRPr="00C72C56">
        <w:rPr>
          <w:rFonts w:cs="Times New Roman"/>
          <w:lang w:eastAsia="en-US"/>
        </w:rPr>
        <w:instrText xml:space="preserve"> ADDIN EN.CITE.DATA </w:instrText>
      </w:r>
      <w:r w:rsidRPr="00C72C56">
        <w:rPr>
          <w:rFonts w:cs="Times New Roman"/>
          <w:lang w:eastAsia="en-US"/>
        </w:rPr>
      </w:r>
      <w:r w:rsidRPr="00C72C56">
        <w:rPr>
          <w:rFonts w:cs="Times New Roman"/>
          <w:lang w:eastAsia="en-US"/>
        </w:rPr>
        <w:fldChar w:fldCharType="end"/>
      </w:r>
      <w:r w:rsidRPr="00C72C56">
        <w:rPr>
          <w:rFonts w:cs="Times New Roman"/>
          <w:lang w:eastAsia="en-US"/>
        </w:rPr>
      </w:r>
      <w:r w:rsidRPr="00C72C56">
        <w:rPr>
          <w:rFonts w:cs="Times New Roman"/>
          <w:lang w:eastAsia="en-US"/>
        </w:rPr>
        <w:fldChar w:fldCharType="separate"/>
      </w:r>
      <w:r w:rsidRPr="00C72C56">
        <w:rPr>
          <w:rFonts w:cs="Times New Roman"/>
          <w:noProof/>
          <w:lang w:eastAsia="en-US"/>
        </w:rPr>
        <w:t>[5,32,33]</w:t>
      </w:r>
      <w:r w:rsidRPr="00C72C56">
        <w:rPr>
          <w:rFonts w:cs="Times New Roman"/>
          <w:lang w:eastAsia="en-US"/>
        </w:rPr>
        <w:fldChar w:fldCharType="end"/>
      </w:r>
      <w:r w:rsidRPr="00C72C56">
        <w:rPr>
          <w:rFonts w:cs="Times New Roman"/>
          <w:lang w:eastAsia="en-US"/>
        </w:rPr>
        <w:t>. Therefore, we assume that global trends could distract decision-makers from the actual exploration-exploitation task, making it harder for them to explore effectively. In other words, we would like to examine whether people can ignore global distractors that are irrelevant in a choice between two options in an exploration-exploitation task. Given the findings of previous studies, it is possible that subjects explore more randomly with distracting global trends. It is furthermore possible that they generally over- or under-explore due to the misleading effects of global trends. For example, an increasing global trend could suggest that the currently exploited option is doing better with every trial, making exploration less necessary. We examine these possible effects with the leapfrog task that has been successfully used to study exploratory behavior in the past and add global trends to both options in order to observe whether people can still explore effectively as in the standard experiment without global trends.</w:t>
      </w:r>
    </w:p>
    <w:p w14:paraId="343C4740" w14:textId="77777777" w:rsidR="00FE6909" w:rsidRPr="00C72C56" w:rsidRDefault="00FE6909" w:rsidP="00930C64">
      <w:pPr>
        <w:pStyle w:val="Mdeck4heading1"/>
        <w:rPr>
          <w:rFonts w:cs="Times New Roman"/>
          <w:lang w:eastAsia="en-US"/>
        </w:rPr>
      </w:pPr>
      <w:r w:rsidRPr="00C72C56">
        <w:rPr>
          <w:rFonts w:cs="Times New Roman"/>
          <w:lang w:eastAsia="zh-CN"/>
        </w:rPr>
        <w:t xml:space="preserve">2. </w:t>
      </w:r>
      <w:r w:rsidRPr="00C72C56">
        <w:rPr>
          <w:rFonts w:cs="Times New Roman"/>
          <w:lang w:eastAsia="en-US"/>
        </w:rPr>
        <w:t>Experimental Section</w:t>
      </w:r>
    </w:p>
    <w:p w14:paraId="07863918" w14:textId="77777777" w:rsidR="00FE6909" w:rsidRPr="00C72C56" w:rsidRDefault="00930C64" w:rsidP="00930C64">
      <w:pPr>
        <w:pStyle w:val="Mdeck4heading2"/>
        <w:spacing w:before="0"/>
        <w:rPr>
          <w:rFonts w:cs="Times New Roman"/>
        </w:rPr>
      </w:pPr>
      <w:r w:rsidRPr="00C72C56">
        <w:rPr>
          <w:rFonts w:cs="Times New Roman"/>
        </w:rPr>
        <w:t>2.1. Participants</w:t>
      </w:r>
    </w:p>
    <w:p w14:paraId="43491533" w14:textId="77777777" w:rsidR="00FE6909" w:rsidRPr="00C72C56" w:rsidRDefault="00FE6909" w:rsidP="00930C64">
      <w:pPr>
        <w:pStyle w:val="Mdeck4text"/>
        <w:rPr>
          <w:rFonts w:cs="Times New Roman"/>
          <w:lang w:eastAsia="en-US"/>
        </w:rPr>
      </w:pPr>
      <w:r w:rsidRPr="00C72C56">
        <w:rPr>
          <w:rFonts w:cs="Times New Roman"/>
          <w:lang w:eastAsia="en-US"/>
        </w:rPr>
        <w:t>One hundred ninety-nine participants (110 male, 89 female) were recruited via Amazon Mechanical Turk (</w:t>
      </w:r>
      <w:proofErr w:type="spellStart"/>
      <w:r w:rsidRPr="00C72C56">
        <w:rPr>
          <w:rFonts w:cs="Times New Roman"/>
          <w:lang w:eastAsia="en-US"/>
        </w:rPr>
        <w:t>MTurk</w:t>
      </w:r>
      <w:proofErr w:type="spellEnd"/>
      <w:r w:rsidRPr="00C72C56">
        <w:rPr>
          <w:rFonts w:cs="Times New Roman"/>
          <w:lang w:eastAsia="en-US"/>
        </w:rPr>
        <w:t xml:space="preserve">). </w:t>
      </w:r>
      <w:proofErr w:type="spellStart"/>
      <w:r w:rsidRPr="00C72C56">
        <w:rPr>
          <w:rFonts w:cs="Times New Roman"/>
          <w:lang w:eastAsia="en-US"/>
        </w:rPr>
        <w:t>MTurk</w:t>
      </w:r>
      <w:proofErr w:type="spellEnd"/>
      <w:r w:rsidRPr="00C72C56">
        <w:rPr>
          <w:rFonts w:cs="Times New Roman"/>
          <w:lang w:eastAsia="en-US"/>
        </w:rPr>
        <w:t xml:space="preserve"> has been shown to be an inexpensive, yet reliable and efficient way of collecting data from a demographically diverse sample </w:t>
      </w:r>
      <w:r w:rsidRPr="00C72C56">
        <w:rPr>
          <w:rFonts w:cs="Times New Roman"/>
          <w:lang w:eastAsia="en-US"/>
        </w:rPr>
        <w:fldChar w:fldCharType="begin"/>
      </w:r>
      <w:r w:rsidRPr="00C72C56">
        <w:rPr>
          <w:rFonts w:cs="Times New Roman"/>
          <w:lang w:eastAsia="en-US"/>
        </w:rPr>
        <w:instrText xml:space="preserve"> ADDIN EN.CITE &lt;EndNote&gt;&lt;Cite&gt;&lt;Author&gt;Buhrmester&lt;/Author&gt;&lt;Year&gt;2011&lt;/Year&gt;&lt;RecNum&gt;74&lt;/RecNum&gt;&lt;DisplayText&gt;[34,35]&lt;/DisplayText&gt;&lt;record&gt;&lt;rec-number&gt;74&lt;/rec-number&gt;&lt;foreign-keys&gt;&lt;key app="EN" db-id="rvzttap50wadruexrzjp5sd1sszfessvvtrd" timestamp="1432731672"&gt;74&lt;/key&gt;&lt;/foreign-keys&gt;&lt;ref-type name="Journal Article"&gt;17&lt;/ref-type&gt;&lt;contributors&gt;&lt;authors&gt;&lt;author&gt;Buhrmester, Michael&lt;/author&gt;&lt;author&gt;Kwang, Tracy&lt;/author&gt;&lt;author&gt;Gosling, Samuel D&lt;/author&gt;&lt;/authors&gt;&lt;/contributors&gt;&lt;titles&gt;&lt;title&gt;Amazon&amp;apos;s Mechanical Turk a new source of inexpensive, yet high-quality, data?&lt;/title&gt;&lt;secondary-title&gt;Perspectives on psychological science&lt;/secondary-title&gt;&lt;/titles&gt;&lt;periodical&gt;&lt;full-title&gt;Perspectives on psychological science&lt;/full-title&gt;&lt;/periodical&gt;&lt;pages&gt;3-5&lt;/pages&gt;&lt;volume&gt;6&lt;/volume&gt;&lt;number&gt;1&lt;/number&gt;&lt;dates&gt;&lt;year&gt;2011&lt;/year&gt;&lt;/dates&gt;&lt;isbn&gt;1745-6916&lt;/isbn&gt;&lt;urls&gt;&lt;/urls&gt;&lt;/record&gt;&lt;/Cite&gt;&lt;Cite&gt;&lt;Author&gt;Crump&lt;/Author&gt;&lt;Year&gt;2013&lt;/Year&gt;&lt;RecNum&gt;78&lt;/RecNum&gt;&lt;record&gt;&lt;rec-number&gt;78&lt;/rec-number&gt;&lt;foreign-keys&gt;&lt;key app="EN" db-id="rvzttap50wadruexrzjp5sd1sszfessvvtrd" timestamp="1433521745"&gt;78&lt;/key&gt;&lt;/foreign-keys&gt;&lt;ref-type name="Journal Article"&gt;17&lt;/ref-type&gt;&lt;contributors&gt;&lt;authors&gt;&lt;author&gt;Crump, Matthew JC&lt;/author&gt;&lt;author&gt;McDonnell, John V&lt;/author&gt;&lt;author&gt;Gureckis, Todd M&lt;/author&gt;&lt;/authors&gt;&lt;/contributors&gt;&lt;titles&gt;&lt;title&gt;Evaluating Amazon&amp;apos;s Mechanical Turk as a tool for experimental behavioral research&lt;/title&gt;&lt;secondary-title&gt;PloS one&lt;/secondary-title&gt;&lt;/titles&gt;&lt;periodical&gt;&lt;full-title&gt;PloS one&lt;/full-title&gt;&lt;/periodical&gt;&lt;pages&gt;e57410&lt;/pages&gt;&lt;volume&gt;8&lt;/volume&gt;&lt;number&gt;3&lt;/number&gt;&lt;dates&gt;&lt;year&gt;2013&lt;/year&gt;&lt;/dates&gt;&lt;isbn&gt;1932-6203&lt;/isbn&gt;&lt;urls&gt;&lt;/urls&gt;&lt;/record&gt;&lt;/Cite&gt;&lt;/EndNote&gt;</w:instrText>
      </w:r>
      <w:r w:rsidRPr="00C72C56">
        <w:rPr>
          <w:rFonts w:cs="Times New Roman"/>
          <w:lang w:eastAsia="en-US"/>
        </w:rPr>
        <w:fldChar w:fldCharType="separate"/>
      </w:r>
      <w:r w:rsidRPr="00C72C56">
        <w:rPr>
          <w:rFonts w:cs="Times New Roman"/>
          <w:noProof/>
          <w:lang w:eastAsia="en-US"/>
        </w:rPr>
        <w:t>[34,35]</w:t>
      </w:r>
      <w:r w:rsidRPr="00C72C56">
        <w:rPr>
          <w:rFonts w:cs="Times New Roman"/>
          <w:lang w:eastAsia="en-US"/>
        </w:rPr>
        <w:fldChar w:fldCharType="end"/>
      </w:r>
      <w:r w:rsidRPr="00C72C56">
        <w:rPr>
          <w:rFonts w:cs="Times New Roman"/>
          <w:lang w:eastAsia="en-US"/>
        </w:rPr>
        <w:t xml:space="preserve">. All participants were US citizens and required to have at least a 95% approve rate on their previous experiments on </w:t>
      </w:r>
      <w:proofErr w:type="spellStart"/>
      <w:r w:rsidRPr="00C72C56">
        <w:rPr>
          <w:rFonts w:cs="Times New Roman"/>
          <w:lang w:eastAsia="en-US"/>
        </w:rPr>
        <w:t>MTurk</w:t>
      </w:r>
      <w:proofErr w:type="spellEnd"/>
      <w:r w:rsidRPr="00C72C56">
        <w:rPr>
          <w:rFonts w:cs="Times New Roman"/>
          <w:lang w:eastAsia="en-US"/>
        </w:rPr>
        <w:t xml:space="preserve">. The mean age of the sample was 31.0 years (SD = 9.2), with an age range of 20 to 63 years. Participants received $1 (US Dollars) for their participation, and 0.5¢ was rewarded for every correct choice in the experiment. In 200 trials of the experiment, participants scored on average 132 correct choices (66%), which means an average participant received $1.66 for about 17 minutes to finish the experiment. Participants were randomly assigned to three environmental conditions: </w:t>
      </w:r>
      <w:r w:rsidR="00930C64" w:rsidRPr="00C72C56">
        <w:rPr>
          <w:rFonts w:cs="Times New Roman"/>
          <w:lang w:eastAsia="en-US"/>
        </w:rPr>
        <w:t xml:space="preserve">Constantly </w:t>
      </w:r>
      <w:r w:rsidRPr="00C72C56">
        <w:rPr>
          <w:rFonts w:cs="Times New Roman"/>
          <w:lang w:eastAsia="en-US"/>
        </w:rPr>
        <w:t xml:space="preserve">increasing, constantly decreasing, or stable, </w:t>
      </w:r>
      <w:r w:rsidRPr="00C72C56">
        <w:rPr>
          <w:rFonts w:cs="Times New Roman"/>
          <w:spacing w:val="-4"/>
          <w:lang w:eastAsia="en-US"/>
        </w:rPr>
        <w:t>which is the control condition and corresponds standard leapfrog task. There were 66, 65 and 68 participants</w:t>
      </w:r>
      <w:r w:rsidRPr="00C72C56">
        <w:rPr>
          <w:rFonts w:cs="Times New Roman"/>
          <w:lang w:eastAsia="en-US"/>
        </w:rPr>
        <w:t xml:space="preserve"> in each condition respectively.</w:t>
      </w:r>
    </w:p>
    <w:p w14:paraId="65BF2A4E" w14:textId="77777777" w:rsidR="00FE6909" w:rsidRPr="00C72C56" w:rsidRDefault="00FE6909" w:rsidP="0093459D">
      <w:pPr>
        <w:pStyle w:val="Mdeck4heading2"/>
        <w:spacing w:before="0"/>
        <w:rPr>
          <w:rFonts w:cs="Times New Roman"/>
        </w:rPr>
      </w:pPr>
      <w:r w:rsidRPr="00C72C56">
        <w:rPr>
          <w:rFonts w:cs="Times New Roman"/>
        </w:rPr>
        <w:lastRenderedPageBreak/>
        <w:t>2.2. Design</w:t>
      </w:r>
    </w:p>
    <w:p w14:paraId="71C6D7F0" w14:textId="77777777" w:rsidR="00FE6909" w:rsidRPr="00C72C56" w:rsidRDefault="00FE6909" w:rsidP="00930C64">
      <w:pPr>
        <w:pStyle w:val="Mdeck4text"/>
        <w:spacing w:after="240"/>
        <w:rPr>
          <w:rFonts w:cs="Times New Roman"/>
          <w:spacing w:val="-2"/>
          <w:lang w:eastAsia="en-US"/>
        </w:rPr>
      </w:pPr>
      <w:r w:rsidRPr="00C72C56">
        <w:rPr>
          <w:rFonts w:cs="Times New Roman"/>
          <w:lang w:eastAsia="en-US"/>
        </w:rPr>
        <w:t xml:space="preserve">The leapfrog task featured two options, buttons A and B from which the participant had to choose </w:t>
      </w:r>
      <w:r w:rsidR="00930C64" w:rsidRPr="00C72C56">
        <w:rPr>
          <w:rFonts w:cs="Times New Roman"/>
          <w:lang w:eastAsia="en-US"/>
        </w:rPr>
        <w:br/>
      </w:r>
      <w:r w:rsidRPr="00C72C56">
        <w:rPr>
          <w:rFonts w:cs="Times New Roman"/>
          <w:lang w:eastAsia="en-US"/>
        </w:rPr>
        <w:t xml:space="preserve">in each of 200 trials. Participants had to choose the respective button to reveal its value. The value of </w:t>
      </w:r>
      <w:r w:rsidR="00930C64" w:rsidRPr="00C72C56">
        <w:rPr>
          <w:rFonts w:cs="Times New Roman"/>
          <w:lang w:eastAsia="en-US"/>
        </w:rPr>
        <w:br/>
      </w:r>
      <w:r w:rsidRPr="00C72C56">
        <w:rPr>
          <w:rFonts w:cs="Times New Roman"/>
          <w:lang w:eastAsia="en-US"/>
        </w:rPr>
        <w:t xml:space="preserve">the other button remained covered. The number associated with button A and B started at 500 and 510 respectively. Throughout the experiment, the lower button number could randomly, with a probability of </w:t>
      </w:r>
      <w:r w:rsidR="00930C64" w:rsidRPr="00C72C56">
        <w:rPr>
          <w:rFonts w:cs="Times New Roman"/>
          <w:lang w:eastAsia="en-US"/>
        </w:rPr>
        <w:t>0</w:t>
      </w:r>
      <w:r w:rsidRPr="00C72C56">
        <w:rPr>
          <w:rFonts w:cs="Times New Roman"/>
          <w:lang w:eastAsia="en-US"/>
        </w:rPr>
        <w:t xml:space="preserve">.10, increase by 20 in the next trial, therefore jumping over the value of the other button. The three experimental conditions differed in the way global trends were integrated into the leapfrog task (see </w:t>
      </w:r>
      <w:r w:rsidR="00001705" w:rsidRPr="00C72C56">
        <w:rPr>
          <w:rFonts w:cs="Times New Roman"/>
          <w:lang w:eastAsia="en-US"/>
        </w:rPr>
        <w:t>Figure 2</w:t>
      </w:r>
      <w:r w:rsidRPr="00C72C56">
        <w:rPr>
          <w:rFonts w:cs="Times New Roman"/>
          <w:lang w:eastAsia="en-US"/>
        </w:rPr>
        <w:t xml:space="preserve">). In addition to the random chance of increasing by 20, the increasing and decreasing conditions also featured global trends. In the increasing trend condition, button A’s and B’s number steadily and simultaneously increased their values by 1 point per trial. In the decreasing trend condition, both numbers </w:t>
      </w:r>
      <w:r w:rsidRPr="00C72C56">
        <w:rPr>
          <w:rFonts w:cs="Times New Roman"/>
          <w:spacing w:val="-2"/>
          <w:lang w:eastAsia="en-US"/>
        </w:rPr>
        <w:t>steadily decreased their values by 1 point per trial. There was no such global trend in the control condition.</w:t>
      </w:r>
    </w:p>
    <w:tbl>
      <w:tblPr>
        <w:tblW w:w="0" w:type="auto"/>
        <w:jc w:val="center"/>
        <w:tblLook w:val="0000" w:firstRow="0" w:lastRow="0" w:firstColumn="0" w:lastColumn="0" w:noHBand="0" w:noVBand="0"/>
      </w:tblPr>
      <w:tblGrid>
        <w:gridCol w:w="8196"/>
      </w:tblGrid>
      <w:tr w:rsidR="00930C64" w:rsidRPr="00C72C56" w14:paraId="476A061D" w14:textId="77777777" w:rsidTr="00930C64">
        <w:trPr>
          <w:jc w:val="center"/>
        </w:trPr>
        <w:tc>
          <w:tcPr>
            <w:tcW w:w="0" w:type="auto"/>
            <w:shd w:val="clear" w:color="auto" w:fill="auto"/>
            <w:vAlign w:val="bottom"/>
          </w:tcPr>
          <w:p w14:paraId="7456F7B6" w14:textId="77777777" w:rsidR="00930C64" w:rsidRPr="00C72C56" w:rsidRDefault="00930C64" w:rsidP="00930C64">
            <w:pPr>
              <w:pStyle w:val="Mdeck4text"/>
              <w:ind w:firstLine="0"/>
              <w:jc w:val="center"/>
              <w:rPr>
                <w:rFonts w:cs="Times New Roman"/>
                <w:lang w:eastAsia="en-US"/>
              </w:rPr>
            </w:pPr>
            <w:r w:rsidRPr="00C72C56">
              <w:rPr>
                <w:rFonts w:cs="Times New Roman"/>
                <w:noProof/>
                <w:color w:val="auto"/>
                <w:lang w:eastAsia="en-US" w:bidi="ar-SA"/>
              </w:rPr>
              <w:drawing>
                <wp:inline distT="0" distB="0" distL="0" distR="0" wp14:anchorId="434F5C08" wp14:editId="429C7AD3">
                  <wp:extent cx="5061600" cy="1461600"/>
                  <wp:effectExtent l="0" t="0" r="5715" b="5715"/>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1600" cy="1461600"/>
                          </a:xfrm>
                          <a:prstGeom prst="rect">
                            <a:avLst/>
                          </a:prstGeom>
                          <a:noFill/>
                          <a:ln>
                            <a:noFill/>
                          </a:ln>
                        </pic:spPr>
                      </pic:pic>
                    </a:graphicData>
                  </a:graphic>
                </wp:inline>
              </w:drawing>
            </w:r>
          </w:p>
        </w:tc>
      </w:tr>
      <w:tr w:rsidR="00930C64" w:rsidRPr="00C72C56" w14:paraId="52D47921" w14:textId="77777777" w:rsidTr="00930C64">
        <w:trPr>
          <w:jc w:val="center"/>
        </w:trPr>
        <w:tc>
          <w:tcPr>
            <w:tcW w:w="0" w:type="auto"/>
            <w:shd w:val="clear" w:color="auto" w:fill="auto"/>
            <w:vAlign w:val="bottom"/>
          </w:tcPr>
          <w:p w14:paraId="49797042" w14:textId="77777777" w:rsidR="00930C64" w:rsidRPr="00C72C56" w:rsidRDefault="00930C64" w:rsidP="00930C64">
            <w:pPr>
              <w:pStyle w:val="Mdeck4text"/>
              <w:ind w:firstLine="0"/>
              <w:jc w:val="center"/>
              <w:rPr>
                <w:rFonts w:cs="Times New Roman"/>
                <w:lang w:eastAsia="en-US"/>
              </w:rPr>
            </w:pPr>
            <w:r w:rsidRPr="00C72C56">
              <w:rPr>
                <w:rFonts w:cs="Times New Roman"/>
                <w:noProof/>
                <w:color w:val="auto"/>
                <w:lang w:eastAsia="en-US" w:bidi="ar-SA"/>
              </w:rPr>
              <w:drawing>
                <wp:inline distT="0" distB="0" distL="0" distR="0" wp14:anchorId="180237AD" wp14:editId="0820D090">
                  <wp:extent cx="4964400" cy="1461600"/>
                  <wp:effectExtent l="0" t="0" r="8255" b="5715"/>
                  <wp:docPr id="1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4400" cy="1461600"/>
                          </a:xfrm>
                          <a:prstGeom prst="rect">
                            <a:avLst/>
                          </a:prstGeom>
                          <a:noFill/>
                          <a:ln>
                            <a:noFill/>
                          </a:ln>
                        </pic:spPr>
                      </pic:pic>
                    </a:graphicData>
                  </a:graphic>
                </wp:inline>
              </w:drawing>
            </w:r>
          </w:p>
        </w:tc>
      </w:tr>
      <w:tr w:rsidR="00930C64" w:rsidRPr="00C72C56" w14:paraId="43298876" w14:textId="77777777" w:rsidTr="00930C64">
        <w:trPr>
          <w:jc w:val="center"/>
        </w:trPr>
        <w:tc>
          <w:tcPr>
            <w:tcW w:w="0" w:type="auto"/>
            <w:shd w:val="clear" w:color="auto" w:fill="auto"/>
            <w:vAlign w:val="bottom"/>
          </w:tcPr>
          <w:p w14:paraId="3C37C912" w14:textId="77777777" w:rsidR="00930C64" w:rsidRPr="00C72C56" w:rsidRDefault="00930C64" w:rsidP="00930C64">
            <w:pPr>
              <w:pStyle w:val="Mdeck4text"/>
              <w:ind w:firstLine="0"/>
              <w:jc w:val="center"/>
              <w:rPr>
                <w:rFonts w:cs="Times New Roman"/>
                <w:lang w:eastAsia="en-US"/>
              </w:rPr>
            </w:pPr>
            <w:r w:rsidRPr="00C72C56">
              <w:rPr>
                <w:rFonts w:cs="Times New Roman"/>
                <w:noProof/>
                <w:color w:val="auto"/>
                <w:lang w:eastAsia="en-US" w:bidi="ar-SA"/>
              </w:rPr>
              <w:drawing>
                <wp:inline distT="0" distB="0" distL="0" distR="0" wp14:anchorId="39F4686B" wp14:editId="6DEDEAF8">
                  <wp:extent cx="5018400" cy="1454400"/>
                  <wp:effectExtent l="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8400" cy="1454400"/>
                          </a:xfrm>
                          <a:prstGeom prst="rect">
                            <a:avLst/>
                          </a:prstGeom>
                          <a:noFill/>
                          <a:ln>
                            <a:noFill/>
                          </a:ln>
                        </pic:spPr>
                      </pic:pic>
                    </a:graphicData>
                  </a:graphic>
                </wp:inline>
              </w:drawing>
            </w:r>
          </w:p>
        </w:tc>
      </w:tr>
    </w:tbl>
    <w:p w14:paraId="5B70160B" w14:textId="5B5C10F2" w:rsidR="00930C64" w:rsidRPr="00C72C56" w:rsidRDefault="00FE6909" w:rsidP="0093459D">
      <w:pPr>
        <w:pStyle w:val="Mdeck6figurecaption"/>
        <w:spacing w:after="0"/>
        <w:rPr>
          <w:rFonts w:cs="Times New Roman"/>
          <w:bCs/>
        </w:rPr>
      </w:pPr>
      <w:r w:rsidRPr="00C72C56">
        <w:rPr>
          <w:rFonts w:cs="Times New Roman"/>
          <w:b/>
        </w:rPr>
        <w:t>Figure 2.</w:t>
      </w:r>
      <w:r w:rsidRPr="00C72C56">
        <w:rPr>
          <w:rFonts w:cs="Times New Roman"/>
        </w:rPr>
        <w:t xml:space="preserve"> Examples for the number values of the two options in the experiment over the first 50 of 200 trials. In all experimental conditions, the lower value had a random chance of .10 to increase by 20 every trial. On top of this, there were global trends affecting both options in the increasing and decreasing condition. (</w:t>
      </w:r>
      <w:r w:rsidRPr="00C72C56">
        <w:rPr>
          <w:rFonts w:cs="Times New Roman"/>
          <w:b/>
        </w:rPr>
        <w:t>a</w:t>
      </w:r>
      <w:r w:rsidRPr="00C72C56">
        <w:rPr>
          <w:rFonts w:cs="Times New Roman"/>
        </w:rPr>
        <w:t xml:space="preserve">) </w:t>
      </w:r>
      <w:r w:rsidRPr="00C72C56">
        <w:rPr>
          <w:rFonts w:cs="Times New Roman"/>
          <w:bCs/>
        </w:rPr>
        <w:t xml:space="preserve">There was no global trend in the control </w:t>
      </w:r>
      <w:r w:rsidRPr="00C72C56">
        <w:rPr>
          <w:rFonts w:cs="Times New Roman"/>
          <w:bCs/>
          <w:spacing w:val="-2"/>
        </w:rPr>
        <w:t>condition that corresponded to the standard leapfrog task</w:t>
      </w:r>
      <w:r w:rsidR="00930C64" w:rsidRPr="00C72C56">
        <w:rPr>
          <w:rFonts w:cs="Times New Roman"/>
          <w:bCs/>
          <w:spacing w:val="-2"/>
        </w:rPr>
        <w:t>;</w:t>
      </w:r>
      <w:r w:rsidRPr="00C72C56">
        <w:rPr>
          <w:rFonts w:cs="Times New Roman"/>
          <w:bCs/>
          <w:spacing w:val="-2"/>
        </w:rPr>
        <w:t xml:space="preserve"> (</w:t>
      </w:r>
      <w:r w:rsidRPr="00C72C56">
        <w:rPr>
          <w:rFonts w:cs="Times New Roman"/>
          <w:b/>
          <w:bCs/>
          <w:spacing w:val="-2"/>
        </w:rPr>
        <w:t>b</w:t>
      </w:r>
      <w:r w:rsidRPr="00C72C56">
        <w:rPr>
          <w:rFonts w:cs="Times New Roman"/>
          <w:bCs/>
          <w:spacing w:val="-2"/>
        </w:rPr>
        <w:t>) In the increasing condition, both</w:t>
      </w:r>
      <w:r w:rsidRPr="00C72C56">
        <w:rPr>
          <w:rFonts w:cs="Times New Roman"/>
          <w:bCs/>
        </w:rPr>
        <w:t xml:space="preserve"> options increased their value by 1 every trial</w:t>
      </w:r>
      <w:r w:rsidR="00930C64" w:rsidRPr="00C72C56">
        <w:rPr>
          <w:rFonts w:cs="Times New Roman"/>
          <w:bCs/>
        </w:rPr>
        <w:t>;</w:t>
      </w:r>
      <w:r w:rsidRPr="00C72C56">
        <w:rPr>
          <w:rFonts w:cs="Times New Roman"/>
          <w:bCs/>
        </w:rPr>
        <w:t xml:space="preserve"> (</w:t>
      </w:r>
      <w:r w:rsidRPr="00C72C56">
        <w:rPr>
          <w:rFonts w:cs="Times New Roman"/>
          <w:b/>
          <w:bCs/>
        </w:rPr>
        <w:t>c</w:t>
      </w:r>
      <w:r w:rsidRPr="00C72C56">
        <w:rPr>
          <w:rFonts w:cs="Times New Roman"/>
          <w:bCs/>
        </w:rPr>
        <w:t>) In the decreasing condition, both options decreased their value by 1 every trial.</w:t>
      </w:r>
      <w:r w:rsidR="00930C64" w:rsidRPr="00C72C56">
        <w:rPr>
          <w:rFonts w:cs="Times New Roman"/>
          <w:bCs/>
        </w:rPr>
        <w:br w:type="page"/>
      </w:r>
    </w:p>
    <w:p w14:paraId="760A925D" w14:textId="77777777" w:rsidR="00FE6909" w:rsidRPr="00C72C56" w:rsidRDefault="00FE6909" w:rsidP="00930C64">
      <w:pPr>
        <w:pStyle w:val="Mdeck4heading2"/>
        <w:spacing w:before="0"/>
        <w:rPr>
          <w:rFonts w:cs="Times New Roman"/>
        </w:rPr>
      </w:pPr>
      <w:r w:rsidRPr="00C72C56">
        <w:rPr>
          <w:rFonts w:cs="Times New Roman"/>
        </w:rPr>
        <w:lastRenderedPageBreak/>
        <w:t>2.3</w:t>
      </w:r>
      <w:r w:rsidR="00930C64" w:rsidRPr="00C72C56">
        <w:rPr>
          <w:rFonts w:cs="Times New Roman"/>
        </w:rPr>
        <w:t>.</w:t>
      </w:r>
      <w:r w:rsidRPr="00C72C56">
        <w:rPr>
          <w:rFonts w:cs="Times New Roman"/>
        </w:rPr>
        <w:t xml:space="preserve"> Procedure</w:t>
      </w:r>
    </w:p>
    <w:p w14:paraId="0E9DE8FB" w14:textId="77777777" w:rsidR="00FE6909" w:rsidRPr="00C72C56" w:rsidRDefault="00FE6909" w:rsidP="00930C64">
      <w:pPr>
        <w:pStyle w:val="Mdeck4text"/>
        <w:spacing w:after="240"/>
        <w:rPr>
          <w:rFonts w:cs="Times New Roman"/>
          <w:lang w:eastAsia="en-US"/>
        </w:rPr>
      </w:pPr>
      <w:r w:rsidRPr="00C72C56">
        <w:rPr>
          <w:rFonts w:cs="Times New Roman"/>
          <w:lang w:eastAsia="en-US"/>
        </w:rPr>
        <w:t xml:space="preserve">At the beginning of the experiment, participants were told that the task involves them choosing between two buttons, A and B (see Figure 3a), in each of the 200 trials with a 2 s time limit. Participants were informed that each button had a number associated that could change over time. Subjects were furthermore instructed to choose the button with the higher number in order to receive an additional ¢0.5 bonus in the respective trial. The numbers of the buttons were hidden and revealed for 1.5 s for the chosen button after each trial (see Figure 3b). If no choice was made within 2 s, the phrase </w:t>
      </w:r>
      <w:r w:rsidR="00001705" w:rsidRPr="00C72C56">
        <w:rPr>
          <w:rFonts w:cs="Times New Roman"/>
          <w:lang w:eastAsia="en-US"/>
        </w:rPr>
        <w:t>“</w:t>
      </w:r>
      <w:r w:rsidRPr="00C72C56">
        <w:rPr>
          <w:rFonts w:cs="Times New Roman"/>
          <w:lang w:eastAsia="en-US"/>
        </w:rPr>
        <w:t>TOO SLOW</w:t>
      </w:r>
      <w:r w:rsidR="00001705" w:rsidRPr="00C72C56">
        <w:rPr>
          <w:rFonts w:cs="Times New Roman"/>
          <w:lang w:eastAsia="en-US"/>
        </w:rPr>
        <w:t>”</w:t>
      </w:r>
      <w:r w:rsidRPr="00C72C56">
        <w:rPr>
          <w:rFonts w:cs="Times New Roman"/>
          <w:lang w:eastAsia="en-US"/>
        </w:rPr>
        <w:t xml:space="preserve"> would appear below the buttons and that particular trial would be skipped. The timings of choice and feedback in our experiment were identical to the ones used by Knox and colleagues [4]. Immediately after choosing, participants only saw the number of the button they chose, not whether their choice was correct (</w:t>
      </w:r>
      <w:r w:rsidRPr="00C72C56">
        <w:rPr>
          <w:rFonts w:cs="Times New Roman"/>
          <w:i/>
          <w:lang w:eastAsia="en-US"/>
        </w:rPr>
        <w:t>i.e.</w:t>
      </w:r>
      <w:r w:rsidR="00BC4A8D" w:rsidRPr="00C72C56">
        <w:rPr>
          <w:rFonts w:cs="Times New Roman"/>
          <w:lang w:eastAsia="en-US"/>
        </w:rPr>
        <w:t>,</w:t>
      </w:r>
      <w:r w:rsidRPr="00C72C56">
        <w:rPr>
          <w:rFonts w:cs="Times New Roman"/>
          <w:lang w:eastAsia="en-US"/>
        </w:rPr>
        <w:t xml:space="preserve"> whether they chose the higher button number), as this would have informed them about the complete current state of the environment. Instead they saw a total count of their correct choices at the end of the experiment.</w:t>
      </w:r>
    </w:p>
    <w:tbl>
      <w:tblPr>
        <w:tblW w:w="0" w:type="auto"/>
        <w:jc w:val="center"/>
        <w:tblLook w:val="0000" w:firstRow="0" w:lastRow="0" w:firstColumn="0" w:lastColumn="0" w:noHBand="0" w:noVBand="0"/>
      </w:tblPr>
      <w:tblGrid>
        <w:gridCol w:w="4476"/>
        <w:gridCol w:w="4476"/>
      </w:tblGrid>
      <w:tr w:rsidR="00930C64" w:rsidRPr="00C72C56" w14:paraId="056CA784" w14:textId="77777777" w:rsidTr="00930C64">
        <w:trPr>
          <w:jc w:val="center"/>
        </w:trPr>
        <w:tc>
          <w:tcPr>
            <w:tcW w:w="0" w:type="auto"/>
            <w:shd w:val="clear" w:color="auto" w:fill="auto"/>
            <w:vAlign w:val="bottom"/>
          </w:tcPr>
          <w:p w14:paraId="5AFFADF0" w14:textId="77777777" w:rsidR="00930C64" w:rsidRPr="00C72C56" w:rsidRDefault="00930C64" w:rsidP="00930C64">
            <w:pPr>
              <w:pStyle w:val="Mdeck4text"/>
              <w:ind w:firstLine="0"/>
              <w:jc w:val="center"/>
              <w:rPr>
                <w:rFonts w:cs="Times New Roman"/>
                <w:lang w:eastAsia="en-US"/>
              </w:rPr>
            </w:pPr>
            <w:r w:rsidRPr="00C72C56">
              <w:rPr>
                <w:rFonts w:cs="Times New Roman"/>
                <w:noProof/>
                <w:color w:val="auto"/>
                <w:lang w:eastAsia="en-US" w:bidi="ar-SA"/>
              </w:rPr>
              <w:drawing>
                <wp:inline distT="0" distB="0" distL="0" distR="0" wp14:anchorId="47E87967" wp14:editId="3C863185">
                  <wp:extent cx="2700655" cy="2325370"/>
                  <wp:effectExtent l="0" t="0" r="444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655" cy="2325370"/>
                          </a:xfrm>
                          <a:prstGeom prst="rect">
                            <a:avLst/>
                          </a:prstGeom>
                          <a:noFill/>
                          <a:ln>
                            <a:noFill/>
                          </a:ln>
                        </pic:spPr>
                      </pic:pic>
                    </a:graphicData>
                  </a:graphic>
                </wp:inline>
              </w:drawing>
            </w:r>
          </w:p>
        </w:tc>
        <w:tc>
          <w:tcPr>
            <w:tcW w:w="0" w:type="auto"/>
            <w:shd w:val="clear" w:color="auto" w:fill="auto"/>
            <w:vAlign w:val="bottom"/>
          </w:tcPr>
          <w:p w14:paraId="1DC0B857" w14:textId="77777777" w:rsidR="00930C64" w:rsidRPr="00C72C56" w:rsidRDefault="00930C64" w:rsidP="00930C64">
            <w:pPr>
              <w:pStyle w:val="Mdeck4text"/>
              <w:ind w:firstLine="0"/>
              <w:jc w:val="center"/>
              <w:rPr>
                <w:rFonts w:cs="Times New Roman"/>
                <w:lang w:eastAsia="en-US"/>
              </w:rPr>
            </w:pPr>
            <w:r w:rsidRPr="00C72C56">
              <w:rPr>
                <w:rFonts w:cs="Times New Roman"/>
                <w:noProof/>
                <w:color w:val="auto"/>
                <w:lang w:eastAsia="en-US" w:bidi="ar-SA"/>
              </w:rPr>
              <w:drawing>
                <wp:inline distT="0" distB="0" distL="0" distR="0" wp14:anchorId="032691A3" wp14:editId="79ADD747">
                  <wp:extent cx="2700000" cy="2324099"/>
                  <wp:effectExtent l="0" t="0" r="5715" b="635"/>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000" cy="2324099"/>
                          </a:xfrm>
                          <a:prstGeom prst="rect">
                            <a:avLst/>
                          </a:prstGeom>
                          <a:noFill/>
                          <a:ln>
                            <a:noFill/>
                          </a:ln>
                        </pic:spPr>
                      </pic:pic>
                    </a:graphicData>
                  </a:graphic>
                </wp:inline>
              </w:drawing>
            </w:r>
          </w:p>
        </w:tc>
      </w:tr>
    </w:tbl>
    <w:p w14:paraId="3463387D" w14:textId="77777777" w:rsidR="00FE6909" w:rsidRPr="00C72C56" w:rsidRDefault="00FE6909" w:rsidP="00930C64">
      <w:pPr>
        <w:pStyle w:val="Mdeck6figurecaption"/>
        <w:rPr>
          <w:rFonts w:cs="Times New Roman"/>
        </w:rPr>
      </w:pPr>
      <w:r w:rsidRPr="00C72C56">
        <w:rPr>
          <w:rFonts w:cs="Times New Roman"/>
          <w:b/>
        </w:rPr>
        <w:t>Figure 3.</w:t>
      </w:r>
      <w:r w:rsidRPr="00C72C56">
        <w:rPr>
          <w:rFonts w:cs="Times New Roman"/>
        </w:rPr>
        <w:t xml:space="preserve"> (</w:t>
      </w:r>
      <w:r w:rsidRPr="00C72C56">
        <w:rPr>
          <w:rFonts w:cs="Times New Roman"/>
          <w:b/>
        </w:rPr>
        <w:t>a</w:t>
      </w:r>
      <w:r w:rsidRPr="00C72C56">
        <w:rPr>
          <w:rFonts w:cs="Times New Roman"/>
        </w:rPr>
        <w:t>) Participants had 2 s to choose either button A or button B</w:t>
      </w:r>
      <w:r w:rsidR="00930C64" w:rsidRPr="00C72C56">
        <w:rPr>
          <w:rFonts w:cs="Times New Roman"/>
        </w:rPr>
        <w:t>;</w:t>
      </w:r>
      <w:r w:rsidRPr="00C72C56">
        <w:rPr>
          <w:rFonts w:cs="Times New Roman"/>
        </w:rPr>
        <w:t xml:space="preserve"> (</w:t>
      </w:r>
      <w:r w:rsidRPr="00C72C56">
        <w:rPr>
          <w:rFonts w:cs="Times New Roman"/>
          <w:b/>
        </w:rPr>
        <w:t>b</w:t>
      </w:r>
      <w:r w:rsidRPr="00C72C56">
        <w:rPr>
          <w:rFonts w:cs="Times New Roman"/>
        </w:rPr>
        <w:t xml:space="preserve">) </w:t>
      </w:r>
      <w:proofErr w:type="gramStart"/>
      <w:r w:rsidRPr="00C72C56">
        <w:rPr>
          <w:rFonts w:cs="Times New Roman"/>
        </w:rPr>
        <w:t>After</w:t>
      </w:r>
      <w:proofErr w:type="gramEnd"/>
      <w:r w:rsidRPr="00C72C56">
        <w:rPr>
          <w:rFonts w:cs="Times New Roman"/>
        </w:rPr>
        <w:t xml:space="preserve"> their choice (button A had been chosen in the picture), they could see the number of the chosen button for 1.5 s and then returned to the choice screen again.</w:t>
      </w:r>
    </w:p>
    <w:p w14:paraId="5D7ADC77" w14:textId="77777777" w:rsidR="00930C64" w:rsidRPr="00C72C56" w:rsidRDefault="00FE6909" w:rsidP="00930C64">
      <w:pPr>
        <w:pStyle w:val="Mdeck4text"/>
        <w:rPr>
          <w:rFonts w:cs="Times New Roman"/>
          <w:lang w:eastAsia="en-US"/>
        </w:rPr>
      </w:pPr>
      <w:r w:rsidRPr="00C72C56">
        <w:rPr>
          <w:rFonts w:cs="Times New Roman"/>
          <w:lang w:eastAsia="en-US"/>
        </w:rPr>
        <w:t>Before the experiment began, participants were asked three questions about the task to make sure they understood the instructions. They could only proceed if they answered all three questions correctly. After this, participants watched 100 demonstration trials, where unlike in the actual experiment, they did not make a choice but saw the numbers of both buttons in each round. The button numbers changed exactly as in actual choice trials and also featured global trends in the respective conditions. This was to ensure that subjects understood our descriptions of the task and how the numbers change in general. Participants then proceeded to the main part of the experiment and completed 200 trials of the task.</w:t>
      </w:r>
    </w:p>
    <w:p w14:paraId="4D689EE4" w14:textId="77777777" w:rsidR="00930C64" w:rsidRPr="00C72C56" w:rsidRDefault="00930C64">
      <w:pPr>
        <w:spacing w:line="240" w:lineRule="auto"/>
        <w:jc w:val="left"/>
        <w:rPr>
          <w:snapToGrid w:val="0"/>
          <w:lang w:eastAsia="en-US" w:bidi="en-US"/>
        </w:rPr>
      </w:pPr>
      <w:r w:rsidRPr="00C72C56">
        <w:rPr>
          <w:lang w:eastAsia="en-US"/>
        </w:rPr>
        <w:br w:type="page"/>
      </w:r>
    </w:p>
    <w:p w14:paraId="41A46C9E" w14:textId="77777777" w:rsidR="00FE6909" w:rsidRPr="00C72C56" w:rsidRDefault="00FE6909" w:rsidP="00930C64">
      <w:pPr>
        <w:pStyle w:val="Mdeck4heading1"/>
        <w:spacing w:before="0"/>
        <w:rPr>
          <w:rFonts w:cs="Times New Roman"/>
          <w:lang w:eastAsia="en-US"/>
        </w:rPr>
      </w:pPr>
      <w:r w:rsidRPr="00C72C56">
        <w:rPr>
          <w:rFonts w:cs="Times New Roman"/>
          <w:lang w:eastAsia="en-US"/>
        </w:rPr>
        <w:lastRenderedPageBreak/>
        <w:t>3. Results and Discussion</w:t>
      </w:r>
    </w:p>
    <w:p w14:paraId="5BE7B06E" w14:textId="77777777" w:rsidR="00FE6909" w:rsidRPr="00C72C56" w:rsidRDefault="00FE6909" w:rsidP="00930C64">
      <w:pPr>
        <w:pStyle w:val="Mdeck4heading2"/>
        <w:rPr>
          <w:rFonts w:cs="Times New Roman"/>
        </w:rPr>
      </w:pPr>
      <w:r w:rsidRPr="00C72C56">
        <w:rPr>
          <w:rFonts w:cs="Times New Roman"/>
        </w:rPr>
        <w:t xml:space="preserve">3.1. Overall </w:t>
      </w:r>
      <w:r w:rsidR="00930C64" w:rsidRPr="00C72C56">
        <w:rPr>
          <w:rFonts w:cs="Times New Roman"/>
        </w:rPr>
        <w:t xml:space="preserve">Effectiveness </w:t>
      </w:r>
      <w:r w:rsidRPr="00C72C56">
        <w:rPr>
          <w:rFonts w:cs="Times New Roman"/>
        </w:rPr>
        <w:t xml:space="preserve">and </w:t>
      </w:r>
      <w:r w:rsidR="00930C64" w:rsidRPr="00C72C56">
        <w:rPr>
          <w:rFonts w:cs="Times New Roman"/>
        </w:rPr>
        <w:t xml:space="preserve">Frequency </w:t>
      </w:r>
      <w:r w:rsidRPr="00C72C56">
        <w:rPr>
          <w:rFonts w:cs="Times New Roman"/>
        </w:rPr>
        <w:t xml:space="preserve">of </w:t>
      </w:r>
      <w:r w:rsidR="00930C64" w:rsidRPr="00C72C56">
        <w:rPr>
          <w:rFonts w:cs="Times New Roman"/>
        </w:rPr>
        <w:t>Exploration</w:t>
      </w:r>
    </w:p>
    <w:p w14:paraId="62684D4A" w14:textId="4B4F6DF4" w:rsidR="00FE6909" w:rsidRPr="00C72C56" w:rsidRDefault="00FE6909" w:rsidP="00930C64">
      <w:pPr>
        <w:pStyle w:val="Mdeck4text"/>
        <w:spacing w:after="240"/>
        <w:rPr>
          <w:rFonts w:cs="Times New Roman"/>
          <w:lang w:eastAsia="en-US"/>
        </w:rPr>
      </w:pPr>
      <w:r w:rsidRPr="00C72C56">
        <w:rPr>
          <w:rFonts w:cs="Times New Roman"/>
          <w:lang w:eastAsia="en-US"/>
        </w:rPr>
        <w:t xml:space="preserve">Subjects missed 1.6% of choices on average due to time out. There was no significant difference regarding missed choices between the three conditions, </w:t>
      </w:r>
      <w:proofErr w:type="gramStart"/>
      <w:r w:rsidRPr="00C72C56">
        <w:rPr>
          <w:rFonts w:cs="Times New Roman"/>
          <w:i/>
          <w:lang w:eastAsia="en-US"/>
        </w:rPr>
        <w:t>F</w:t>
      </w:r>
      <w:r w:rsidRPr="00C72C56">
        <w:rPr>
          <w:rFonts w:cs="Times New Roman"/>
          <w:lang w:eastAsia="en-US"/>
        </w:rPr>
        <w:t>(</w:t>
      </w:r>
      <w:proofErr w:type="gramEnd"/>
      <w:r w:rsidRPr="00C72C56">
        <w:rPr>
          <w:rFonts w:cs="Times New Roman"/>
          <w:lang w:eastAsia="en-US"/>
        </w:rPr>
        <w:t xml:space="preserve">2, 196) = </w:t>
      </w:r>
      <w:r w:rsidR="00930C64" w:rsidRPr="00C72C56">
        <w:rPr>
          <w:rFonts w:cs="Times New Roman"/>
          <w:lang w:eastAsia="en-US"/>
        </w:rPr>
        <w:t>0</w:t>
      </w:r>
      <w:r w:rsidRPr="00C72C56">
        <w:rPr>
          <w:rFonts w:cs="Times New Roman"/>
          <w:lang w:eastAsia="en-US"/>
        </w:rPr>
        <w:t xml:space="preserve">.46, </w:t>
      </w:r>
      <w:r w:rsidRPr="00C72C56">
        <w:rPr>
          <w:rFonts w:cs="Times New Roman"/>
          <w:i/>
          <w:lang w:eastAsia="en-US"/>
        </w:rPr>
        <w:t>p</w:t>
      </w:r>
      <w:r w:rsidRPr="00C72C56">
        <w:rPr>
          <w:rFonts w:cs="Times New Roman"/>
          <w:lang w:eastAsia="en-US"/>
        </w:rPr>
        <w:t xml:space="preserve"> = </w:t>
      </w:r>
      <w:r w:rsidR="00930C64" w:rsidRPr="00C72C56">
        <w:rPr>
          <w:rFonts w:cs="Times New Roman"/>
          <w:lang w:eastAsia="en-US"/>
        </w:rPr>
        <w:t>0</w:t>
      </w:r>
      <w:r w:rsidRPr="00C72C56">
        <w:rPr>
          <w:rFonts w:cs="Times New Roman"/>
          <w:lang w:eastAsia="en-US"/>
        </w:rPr>
        <w:t xml:space="preserve">.63. Choices were coded as explorations and exploitations according to the subject’s observations. Hence, subjects decided either to exploit the button that had the higher number according to their observations or explore whether the other button with the lower number has leapfrogged. First, we examine whether global trends had an impact on exploration frequency. On average, subjects explored about every fifth trial with a relative frequency of </w:t>
      </w:r>
      <w:r w:rsidR="00930C64" w:rsidRPr="00C72C56">
        <w:rPr>
          <w:rFonts w:cs="Times New Roman"/>
          <w:lang w:eastAsia="en-US"/>
        </w:rPr>
        <w:t>0</w:t>
      </w:r>
      <w:r w:rsidRPr="00C72C56">
        <w:rPr>
          <w:rFonts w:cs="Times New Roman"/>
          <w:lang w:eastAsia="en-US"/>
        </w:rPr>
        <w:t xml:space="preserve">.201 (SD = </w:t>
      </w:r>
      <w:r w:rsidR="00930C64" w:rsidRPr="00C72C56">
        <w:rPr>
          <w:rFonts w:cs="Times New Roman"/>
          <w:lang w:eastAsia="en-US"/>
        </w:rPr>
        <w:t>0</w:t>
      </w:r>
      <w:r w:rsidRPr="00C72C56">
        <w:rPr>
          <w:rFonts w:cs="Times New Roman"/>
          <w:lang w:eastAsia="en-US"/>
        </w:rPr>
        <w:t xml:space="preserve">.073). The relative exploration frequency was not significantly different between conditions, </w:t>
      </w:r>
      <w:proofErr w:type="gramStart"/>
      <w:r w:rsidRPr="00C72C56">
        <w:rPr>
          <w:rFonts w:cs="Times New Roman"/>
          <w:i/>
          <w:lang w:eastAsia="en-US"/>
        </w:rPr>
        <w:t>F</w:t>
      </w:r>
      <w:r w:rsidRPr="00C72C56">
        <w:rPr>
          <w:rFonts w:cs="Times New Roman"/>
          <w:lang w:eastAsia="en-US"/>
        </w:rPr>
        <w:t>(</w:t>
      </w:r>
      <w:proofErr w:type="gramEnd"/>
      <w:r w:rsidRPr="00C72C56">
        <w:rPr>
          <w:rFonts w:cs="Times New Roman"/>
          <w:lang w:eastAsia="en-US"/>
        </w:rPr>
        <w:t xml:space="preserve">2, 196) = </w:t>
      </w:r>
      <w:r w:rsidR="00930C64" w:rsidRPr="00C72C56">
        <w:rPr>
          <w:rFonts w:cs="Times New Roman"/>
          <w:lang w:eastAsia="en-US"/>
        </w:rPr>
        <w:t>0</w:t>
      </w:r>
      <w:r w:rsidRPr="00C72C56">
        <w:rPr>
          <w:rFonts w:cs="Times New Roman"/>
          <w:lang w:eastAsia="en-US"/>
        </w:rPr>
        <w:t xml:space="preserve">.001, </w:t>
      </w:r>
      <w:r w:rsidRPr="00C72C56">
        <w:rPr>
          <w:rFonts w:cs="Times New Roman"/>
          <w:i/>
          <w:lang w:eastAsia="en-US"/>
        </w:rPr>
        <w:t>p</w:t>
      </w:r>
      <w:r w:rsidRPr="00C72C56">
        <w:rPr>
          <w:rFonts w:cs="Times New Roman"/>
          <w:lang w:eastAsia="en-US"/>
        </w:rPr>
        <w:t xml:space="preserve"> &gt; </w:t>
      </w:r>
      <w:r w:rsidR="00930C64" w:rsidRPr="00C72C56">
        <w:rPr>
          <w:rFonts w:cs="Times New Roman"/>
          <w:lang w:eastAsia="en-US"/>
        </w:rPr>
        <w:t>0</w:t>
      </w:r>
      <w:r w:rsidRPr="00C72C56">
        <w:rPr>
          <w:rFonts w:cs="Times New Roman"/>
          <w:lang w:eastAsia="en-US"/>
        </w:rPr>
        <w:t>.99. To further test whether the experimental treatments made any difference with respect to people’s exploration frequency, we conduct a Bayes factor analysis. Here, we always compare how the obtained data changes the beliefs in the null hypothesis of no diffe</w:t>
      </w:r>
      <w:bookmarkStart w:id="0" w:name="_GoBack"/>
      <w:bookmarkEnd w:id="0"/>
      <w:r w:rsidRPr="00C72C56">
        <w:rPr>
          <w:rFonts w:cs="Times New Roman"/>
          <w:lang w:eastAsia="en-US"/>
        </w:rPr>
        <w:t xml:space="preserve">rences between experimental treatments and the competing hypothesis that the treatments differ. A Cauchy-distribution is used for the priors to allow for non-uniform prior probabilities of different effect sizes </w:t>
      </w:r>
      <w:r w:rsidRPr="00C72C56">
        <w:rPr>
          <w:rFonts w:cs="Times New Roman"/>
          <w:lang w:eastAsia="en-US"/>
        </w:rPr>
        <w:fldChar w:fldCharType="begin"/>
      </w:r>
      <w:r w:rsidRPr="00C72C56">
        <w:rPr>
          <w:rFonts w:cs="Times New Roman"/>
          <w:lang w:eastAsia="en-US"/>
        </w:rPr>
        <w:instrText xml:space="preserve"> ADDIN EN.CITE &lt;EndNote&gt;&lt;Cite&gt;&lt;Author&gt;Rouder&lt;/Author&gt;&lt;Year&gt;2012&lt;/Year&gt;&lt;RecNum&gt;82&lt;/RecNum&gt;&lt;DisplayText&gt;[36]&lt;/DisplayText&gt;&lt;record&gt;&lt;rec-number&gt;82&lt;/rec-number&gt;&lt;foreign-keys&gt;&lt;key app="EN" db-id="rvzttap50wadruexrzjp5sd1sszfessvvtrd" timestamp="1436183292"&gt;82&lt;/key&gt;&lt;/foreign-keys&gt;&lt;ref-type name="Journal Article"&gt;17&lt;/ref-type&gt;&lt;contributors&gt;&lt;authors&gt;&lt;author&gt;Rouder, Jeffrey N&lt;/author&gt;&lt;author&gt;Morey, Richard D&lt;/author&gt;&lt;author&gt;Speckman, Paul L&lt;/author&gt;&lt;author&gt;Province, Jordan M&lt;/author&gt;&lt;/authors&gt;&lt;/contributors&gt;&lt;titles&gt;&lt;title&gt;Default Bayes factors for ANOVA designs&lt;/title&gt;&lt;secondary-title&gt;Journal of Mathematical Psychology&lt;/secondary-title&gt;&lt;/titles&gt;&lt;periodical&gt;&lt;full-title&gt;Journal of Mathematical Psychology&lt;/full-title&gt;&lt;/periodical&gt;&lt;pages&gt;356-374&lt;/pages&gt;&lt;volume&gt;56&lt;/volume&gt;&lt;number&gt;5&lt;/number&gt;&lt;dates&gt;&lt;year&gt;2012&lt;/year&gt;&lt;/dates&gt;&lt;isbn&gt;0022-2496&lt;/isbn&gt;&lt;urls&gt;&lt;/urls&gt;&lt;/record&gt;&lt;/Cite&gt;&lt;/EndNote&gt;</w:instrText>
      </w:r>
      <w:r w:rsidRPr="00C72C56">
        <w:rPr>
          <w:rFonts w:cs="Times New Roman"/>
          <w:lang w:eastAsia="en-US"/>
        </w:rPr>
        <w:fldChar w:fldCharType="separate"/>
      </w:r>
      <w:r w:rsidRPr="00C72C56">
        <w:rPr>
          <w:rFonts w:cs="Times New Roman"/>
          <w:noProof/>
          <w:lang w:eastAsia="en-US"/>
        </w:rPr>
        <w:t>[36]</w:t>
      </w:r>
      <w:r w:rsidRPr="00C72C56">
        <w:rPr>
          <w:rFonts w:cs="Times New Roman"/>
          <w:lang w:eastAsia="en-US"/>
        </w:rPr>
        <w:fldChar w:fldCharType="end"/>
      </w:r>
      <w:r w:rsidRPr="00C72C56">
        <w:rPr>
          <w:rFonts w:cs="Times New Roman"/>
          <w:lang w:eastAsia="en-US"/>
        </w:rPr>
        <w:t>. Our analysis indicates that the data strongly supports the null hypothesis of no differences. It is 19.30 times more likely that the exploration frequencies were of equal value in the three conditions than assuming that they were different. Furthermore, participants accurately chose the option with the higher number in 67.5% (SD = 6.3) of the cases (omissions excluded). This accuracy also did not differ across conditions,</w:t>
      </w:r>
      <w:r w:rsidRPr="00C72C56">
        <w:rPr>
          <w:rFonts w:cs="Times New Roman"/>
          <w:i/>
          <w:lang w:eastAsia="en-US"/>
        </w:rPr>
        <w:t xml:space="preserve"> </w:t>
      </w:r>
      <w:proofErr w:type="gramStart"/>
      <w:r w:rsidRPr="00C72C56">
        <w:rPr>
          <w:rFonts w:cs="Times New Roman"/>
          <w:i/>
          <w:lang w:eastAsia="en-US"/>
        </w:rPr>
        <w:t>F</w:t>
      </w:r>
      <w:r w:rsidRPr="00C72C56">
        <w:rPr>
          <w:rFonts w:cs="Times New Roman"/>
          <w:lang w:eastAsia="en-US"/>
        </w:rPr>
        <w:t>(</w:t>
      </w:r>
      <w:proofErr w:type="gramEnd"/>
      <w:r w:rsidRPr="00C72C56">
        <w:rPr>
          <w:rFonts w:cs="Times New Roman"/>
          <w:lang w:eastAsia="en-US"/>
        </w:rPr>
        <w:t xml:space="preserve">2, 196) = 1.80, </w:t>
      </w:r>
      <w:r w:rsidRPr="00C72C56">
        <w:rPr>
          <w:rFonts w:cs="Times New Roman"/>
          <w:i/>
          <w:lang w:eastAsia="en-US"/>
        </w:rPr>
        <w:t>p</w:t>
      </w:r>
      <w:r w:rsidRPr="00C72C56">
        <w:rPr>
          <w:rFonts w:cs="Times New Roman"/>
          <w:lang w:eastAsia="en-US"/>
        </w:rPr>
        <w:t xml:space="preserve"> = </w:t>
      </w:r>
      <w:r w:rsidR="00930C64" w:rsidRPr="00C72C56">
        <w:rPr>
          <w:rFonts w:cs="Times New Roman"/>
          <w:lang w:eastAsia="en-US"/>
        </w:rPr>
        <w:t>0</w:t>
      </w:r>
      <w:r w:rsidRPr="00C72C56">
        <w:rPr>
          <w:rFonts w:cs="Times New Roman"/>
          <w:lang w:eastAsia="en-US"/>
        </w:rPr>
        <w:t xml:space="preserve">.17. Regarding the Bayes factors, the hypothesis of no differences in accuracy is 4.01 times more likely than the hypothesis of differences between conditions. </w:t>
      </w:r>
      <w:commentRangeStart w:id="1"/>
      <w:ins w:id="2" w:author="Peter Sebastian Riefer" w:date="2015-08-17T16:29:00Z">
        <w:r w:rsidR="00EF1249">
          <w:rPr>
            <w:rFonts w:cs="Times New Roman"/>
            <w:lang w:eastAsia="en-US"/>
          </w:rPr>
          <w:t>Figure 4 depicts the similarity of the experimental conditions regarding exploration frequency and accuracy.</w:t>
        </w:r>
        <w:r w:rsidR="00EF1249" w:rsidRPr="00C72C56">
          <w:rPr>
            <w:rFonts w:cs="Times New Roman"/>
            <w:lang w:eastAsia="en-US"/>
          </w:rPr>
          <w:t xml:space="preserve"> </w:t>
        </w:r>
      </w:ins>
      <w:commentRangeEnd w:id="1"/>
      <w:ins w:id="3" w:author="Peter Sebastian Riefer" w:date="2015-08-17T16:34:00Z">
        <w:r w:rsidR="00EF1249">
          <w:rPr>
            <w:rStyle w:val="CommentReference"/>
            <w:rFonts w:cs="Times New Roman"/>
            <w:snapToGrid/>
            <w:lang w:bidi="ar-SA"/>
          </w:rPr>
          <w:commentReference w:id="1"/>
        </w:r>
      </w:ins>
      <w:r w:rsidRPr="00C72C56">
        <w:rPr>
          <w:rFonts w:cs="Times New Roman"/>
          <w:lang w:eastAsia="en-US"/>
        </w:rPr>
        <w:t>In conclusion, exploration frequency and task performance appear unaffected by global trends.</w:t>
      </w:r>
    </w:p>
    <w:tbl>
      <w:tblPr>
        <w:tblW w:w="0" w:type="auto"/>
        <w:jc w:val="center"/>
        <w:tblLook w:val="0000" w:firstRow="0" w:lastRow="0" w:firstColumn="0" w:lastColumn="0" w:noHBand="0" w:noVBand="0"/>
      </w:tblPr>
      <w:tblGrid>
        <w:gridCol w:w="4476"/>
        <w:gridCol w:w="4476"/>
      </w:tblGrid>
      <w:tr w:rsidR="00930C64" w:rsidRPr="00C72C56" w14:paraId="268514E2" w14:textId="77777777" w:rsidTr="00930C64">
        <w:trPr>
          <w:jc w:val="center"/>
        </w:trPr>
        <w:tc>
          <w:tcPr>
            <w:tcW w:w="0" w:type="auto"/>
            <w:shd w:val="clear" w:color="auto" w:fill="auto"/>
            <w:vAlign w:val="bottom"/>
          </w:tcPr>
          <w:p w14:paraId="566A0E36" w14:textId="77777777" w:rsidR="00930C64" w:rsidRPr="00C72C56" w:rsidRDefault="00930C64" w:rsidP="00930C64">
            <w:pPr>
              <w:pStyle w:val="Mdeck4text"/>
              <w:ind w:firstLine="0"/>
              <w:jc w:val="center"/>
              <w:rPr>
                <w:rFonts w:cs="Times New Roman"/>
                <w:lang w:eastAsia="en-US"/>
              </w:rPr>
            </w:pPr>
            <w:r w:rsidRPr="00C72C56">
              <w:rPr>
                <w:rFonts w:cs="Times New Roman"/>
                <w:noProof/>
                <w:color w:val="auto"/>
                <w:lang w:eastAsia="en-US" w:bidi="ar-SA"/>
              </w:rPr>
              <w:drawing>
                <wp:inline distT="0" distB="0" distL="0" distR="0" wp14:anchorId="1D28C06C" wp14:editId="3F6AC2EE">
                  <wp:extent cx="2700000" cy="2171592"/>
                  <wp:effectExtent l="0" t="0" r="5715" b="635"/>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00" cy="2171592"/>
                          </a:xfrm>
                          <a:prstGeom prst="rect">
                            <a:avLst/>
                          </a:prstGeom>
                          <a:noFill/>
                          <a:ln>
                            <a:noFill/>
                          </a:ln>
                        </pic:spPr>
                      </pic:pic>
                    </a:graphicData>
                  </a:graphic>
                </wp:inline>
              </w:drawing>
            </w:r>
          </w:p>
        </w:tc>
        <w:tc>
          <w:tcPr>
            <w:tcW w:w="0" w:type="auto"/>
            <w:shd w:val="clear" w:color="auto" w:fill="auto"/>
            <w:vAlign w:val="bottom"/>
          </w:tcPr>
          <w:p w14:paraId="3DB010E6" w14:textId="77777777" w:rsidR="00930C64" w:rsidRPr="00C72C56" w:rsidRDefault="00930C64" w:rsidP="00930C64">
            <w:pPr>
              <w:pStyle w:val="Mdeck4text"/>
              <w:ind w:firstLine="0"/>
              <w:jc w:val="center"/>
              <w:rPr>
                <w:rFonts w:cs="Times New Roman"/>
                <w:lang w:eastAsia="en-US"/>
              </w:rPr>
            </w:pPr>
            <w:r w:rsidRPr="00C72C56">
              <w:rPr>
                <w:rFonts w:cs="Times New Roman"/>
                <w:noProof/>
                <w:color w:val="auto"/>
                <w:lang w:eastAsia="en-US" w:bidi="ar-SA"/>
              </w:rPr>
              <w:drawing>
                <wp:inline distT="0" distB="0" distL="0" distR="0" wp14:anchorId="7DC4FA2D" wp14:editId="08BE88C3">
                  <wp:extent cx="2700000" cy="2171592"/>
                  <wp:effectExtent l="0" t="0" r="5715" b="635"/>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000" cy="2171592"/>
                          </a:xfrm>
                          <a:prstGeom prst="rect">
                            <a:avLst/>
                          </a:prstGeom>
                          <a:noFill/>
                          <a:ln>
                            <a:noFill/>
                          </a:ln>
                        </pic:spPr>
                      </pic:pic>
                    </a:graphicData>
                  </a:graphic>
                </wp:inline>
              </w:drawing>
            </w:r>
          </w:p>
        </w:tc>
      </w:tr>
    </w:tbl>
    <w:p w14:paraId="5A7EE6F6" w14:textId="4288EAE2" w:rsidR="00FE6909" w:rsidRPr="00C72C56" w:rsidRDefault="00FE6909" w:rsidP="00930C64">
      <w:pPr>
        <w:pStyle w:val="Mdeck6figurecaption"/>
        <w:spacing w:after="0"/>
        <w:rPr>
          <w:rFonts w:cs="Times New Roman"/>
        </w:rPr>
      </w:pPr>
      <w:commentRangeStart w:id="5"/>
      <w:r w:rsidRPr="00C72C56">
        <w:rPr>
          <w:rFonts w:cs="Times New Roman"/>
          <w:b/>
          <w:highlight w:val="yellow"/>
        </w:rPr>
        <w:t>Figure 4</w:t>
      </w:r>
      <w:commentRangeEnd w:id="5"/>
      <w:r w:rsidR="000D596B" w:rsidRPr="00C72C56">
        <w:rPr>
          <w:rStyle w:val="CommentReference"/>
          <w:rFonts w:cs="Times New Roman"/>
          <w:snapToGrid/>
          <w:lang w:bidi="ar-SA"/>
        </w:rPr>
        <w:commentReference w:id="5"/>
      </w:r>
      <w:r w:rsidRPr="00C72C56">
        <w:rPr>
          <w:rFonts w:cs="Times New Roman"/>
          <w:b/>
        </w:rPr>
        <w:t>.</w:t>
      </w:r>
      <w:r w:rsidRPr="00C72C56">
        <w:rPr>
          <w:rFonts w:cs="Times New Roman"/>
        </w:rPr>
        <w:t xml:space="preserve"> Group means of performance and behavior with 95% confidence interval for each value. (</w:t>
      </w:r>
      <w:r w:rsidRPr="00C72C56">
        <w:rPr>
          <w:rFonts w:cs="Times New Roman"/>
          <w:b/>
        </w:rPr>
        <w:t>a</w:t>
      </w:r>
      <w:r w:rsidRPr="00C72C56">
        <w:rPr>
          <w:rFonts w:cs="Times New Roman"/>
        </w:rPr>
        <w:t>) Accuracy of choosing the button with the highest value across conditions</w:t>
      </w:r>
      <w:r w:rsidR="00930C64" w:rsidRPr="00C72C56">
        <w:rPr>
          <w:rFonts w:cs="Times New Roman"/>
        </w:rPr>
        <w:t>;</w:t>
      </w:r>
      <w:r w:rsidRPr="00C72C56">
        <w:rPr>
          <w:rFonts w:cs="Times New Roman"/>
        </w:rPr>
        <w:t xml:space="preserve"> </w:t>
      </w:r>
      <w:r w:rsidR="00F054C3" w:rsidRPr="00C72C56">
        <w:rPr>
          <w:rFonts w:cs="Times New Roman"/>
        </w:rPr>
        <w:br/>
      </w:r>
      <w:r w:rsidRPr="00C72C56">
        <w:rPr>
          <w:rFonts w:cs="Times New Roman"/>
        </w:rPr>
        <w:t>(</w:t>
      </w:r>
      <w:r w:rsidRPr="00C72C56">
        <w:rPr>
          <w:rFonts w:cs="Times New Roman"/>
          <w:b/>
        </w:rPr>
        <w:t>b</w:t>
      </w:r>
      <w:r w:rsidRPr="00C72C56">
        <w:rPr>
          <w:rFonts w:cs="Times New Roman"/>
        </w:rPr>
        <w:t>) Relative exploration frequency in three experimental conditions.</w:t>
      </w:r>
    </w:p>
    <w:p w14:paraId="2F325B49" w14:textId="77777777" w:rsidR="0093459D" w:rsidRDefault="0093459D">
      <w:pPr>
        <w:spacing w:line="240" w:lineRule="auto"/>
        <w:jc w:val="left"/>
        <w:rPr>
          <w:i/>
          <w:snapToGrid w:val="0"/>
          <w:lang w:bidi="en-US"/>
        </w:rPr>
      </w:pPr>
      <w:r>
        <w:br w:type="page"/>
      </w:r>
    </w:p>
    <w:p w14:paraId="516F426F" w14:textId="5CF7F301" w:rsidR="00FE6909" w:rsidRPr="00C72C56" w:rsidRDefault="00FE6909" w:rsidP="0093459D">
      <w:pPr>
        <w:pStyle w:val="Mdeck4heading2"/>
        <w:spacing w:before="0"/>
        <w:rPr>
          <w:rFonts w:cs="Times New Roman"/>
        </w:rPr>
      </w:pPr>
      <w:r w:rsidRPr="00C72C56">
        <w:rPr>
          <w:rFonts w:cs="Times New Roman"/>
        </w:rPr>
        <w:lastRenderedPageBreak/>
        <w:t xml:space="preserve">3.2. Individual </w:t>
      </w:r>
      <w:r w:rsidR="00930C64" w:rsidRPr="00C72C56">
        <w:rPr>
          <w:rFonts w:cs="Times New Roman"/>
        </w:rPr>
        <w:t xml:space="preserve">Timing </w:t>
      </w:r>
      <w:r w:rsidRPr="00C72C56">
        <w:rPr>
          <w:rFonts w:cs="Times New Roman"/>
        </w:rPr>
        <w:t xml:space="preserve">of </w:t>
      </w:r>
      <w:r w:rsidR="00930C64" w:rsidRPr="00C72C56">
        <w:rPr>
          <w:rFonts w:cs="Times New Roman"/>
        </w:rPr>
        <w:t>Exploration</w:t>
      </w:r>
    </w:p>
    <w:p w14:paraId="345478B6" w14:textId="57E5DEF2" w:rsidR="00FE6909" w:rsidRPr="00C72C56" w:rsidRDefault="00FE6909" w:rsidP="00930C64">
      <w:pPr>
        <w:pStyle w:val="Mdeck4text"/>
        <w:rPr>
          <w:rFonts w:cs="Times New Roman"/>
          <w:lang w:eastAsia="en-US"/>
        </w:rPr>
      </w:pPr>
      <w:r w:rsidRPr="00C72C56">
        <w:rPr>
          <w:rFonts w:cs="Times New Roman"/>
          <w:lang w:eastAsia="en-US"/>
        </w:rPr>
        <w:t xml:space="preserve">Previous studies found that subjects become more likely to explore the longer they have been exploiting without interruption </w:t>
      </w:r>
      <w:r w:rsidRPr="00C72C56">
        <w:rPr>
          <w:rFonts w:cs="Times New Roman"/>
          <w:lang w:eastAsia="en-US"/>
        </w:rPr>
        <w:fldChar w:fldCharType="begin"/>
      </w:r>
      <w:r w:rsidRPr="00C72C56">
        <w:rPr>
          <w:rFonts w:cs="Times New Roman"/>
          <w:lang w:eastAsia="en-US"/>
        </w:rPr>
        <w:instrText xml:space="preserve"> ADDIN EN.CITE &lt;EndNote&gt;&lt;Cite&gt;&lt;Author&gt;Knox&lt;/Author&gt;&lt;Year&gt;2012&lt;/Year&gt;&lt;RecNum&gt;20&lt;/RecNum&gt;&lt;Prefix&gt;see e.g. &lt;/Prefix&gt;&lt;DisplayText&gt;[see e.g. 4]&lt;/DisplayText&gt;&lt;record&gt;&lt;rec-number&gt;20&lt;/rec-number&gt;&lt;foreign-keys&gt;&lt;key app="EN" db-id="rvzttap50wadruexrzjp5sd1sszfessvvtrd" timestamp="1426270350"&gt;20&lt;/key&gt;&lt;/foreign-keys&gt;&lt;ref-type name="Journal Article"&gt;17&lt;/ref-type&gt;&lt;contributors&gt;&lt;authors&gt;&lt;author&gt;Knox, W Bradley&lt;/author&gt;&lt;author&gt;Otto, A Ross&lt;/author&gt;&lt;author&gt;Stone, Peter&lt;/author&gt;&lt;author&gt;Love, Bradley&lt;/author&gt;&lt;/authors&gt;&lt;/contributors&gt;&lt;titles&gt;&lt;title&gt;The Nature of Belief-Directed Exploratory Choice in Human Decision-Making&lt;/title&gt;&lt;secondary-title&gt;Frontiers in Psychology&lt;/secondary-title&gt;&lt;/titles&gt;&lt;periodical&gt;&lt;full-title&gt;Frontiers in psychology&lt;/full-title&gt;&lt;/periodical&gt;&lt;pages&gt;398&lt;/pages&gt;&lt;volume&gt;2&lt;/volume&gt;&lt;dates&gt;&lt;year&gt;2012&lt;/year&gt;&lt;/dates&gt;&lt;isbn&gt;1664-1078&lt;/isbn&gt;&lt;urls&gt;&lt;/urls&gt;&lt;/record&gt;&lt;/Cite&gt;&lt;/EndNote&gt;</w:instrText>
      </w:r>
      <w:r w:rsidRPr="00C72C56">
        <w:rPr>
          <w:rFonts w:cs="Times New Roman"/>
          <w:lang w:eastAsia="en-US"/>
        </w:rPr>
        <w:fldChar w:fldCharType="separate"/>
      </w:r>
      <w:r w:rsidRPr="00C72C56">
        <w:rPr>
          <w:rFonts w:cs="Times New Roman"/>
          <w:noProof/>
          <w:lang w:eastAsia="en-US"/>
        </w:rPr>
        <w:t>see e.g.</w:t>
      </w:r>
      <w:r w:rsidR="00930C64" w:rsidRPr="00C72C56">
        <w:rPr>
          <w:rFonts w:cs="Times New Roman"/>
          <w:noProof/>
          <w:lang w:eastAsia="en-US"/>
        </w:rPr>
        <w:t>,</w:t>
      </w:r>
      <w:r w:rsidRPr="00C72C56">
        <w:rPr>
          <w:rFonts w:cs="Times New Roman"/>
          <w:noProof/>
          <w:lang w:eastAsia="en-US"/>
        </w:rPr>
        <w:t xml:space="preserve"> </w:t>
      </w:r>
      <w:r w:rsidR="00930C64" w:rsidRPr="00C72C56">
        <w:rPr>
          <w:rFonts w:cs="Times New Roman"/>
          <w:noProof/>
          <w:lang w:eastAsia="en-US"/>
        </w:rPr>
        <w:t>[</w:t>
      </w:r>
      <w:r w:rsidRPr="00C72C56">
        <w:rPr>
          <w:rFonts w:cs="Times New Roman"/>
          <w:noProof/>
          <w:lang w:eastAsia="en-US"/>
        </w:rPr>
        <w:t>4]</w:t>
      </w:r>
      <w:r w:rsidRPr="00C72C56">
        <w:rPr>
          <w:rFonts w:cs="Times New Roman"/>
          <w:lang w:eastAsia="en-US"/>
        </w:rPr>
        <w:fldChar w:fldCharType="end"/>
      </w:r>
      <w:r w:rsidRPr="00C72C56">
        <w:rPr>
          <w:rFonts w:cs="Times New Roman"/>
          <w:lang w:eastAsia="en-US"/>
        </w:rPr>
        <w:t xml:space="preserve">. Here, individuals seem to realize that the longer they have been exploiting an option, the more likely it gets for the other, unobserved option to have changed. </w:t>
      </w:r>
      <w:r w:rsidRPr="00C72C56">
        <w:rPr>
          <w:rFonts w:cs="Times New Roman"/>
          <w:spacing w:val="-2"/>
          <w:lang w:eastAsia="en-US"/>
        </w:rPr>
        <w:t xml:space="preserve">Hence, exploration is more likely to provide new information and benefits after longer streaks of exploitation. </w:t>
      </w:r>
      <w:commentRangeStart w:id="6"/>
      <w:ins w:id="7" w:author="Peter Sebastian Riefer" w:date="2015-08-17T16:30:00Z">
        <w:r w:rsidR="00EF1249">
          <w:rPr>
            <w:rFonts w:cs="Times New Roman"/>
            <w:lang w:eastAsia="en-US"/>
          </w:rPr>
          <w:t xml:space="preserve">As illustrated in </w:t>
        </w:r>
      </w:ins>
      <w:ins w:id="8" w:author="Peter Sebastian Riefer" w:date="2015-08-17T16:32:00Z">
        <w:r w:rsidR="00EF1249">
          <w:rPr>
            <w:rFonts w:cs="Times New Roman"/>
            <w:lang w:eastAsia="en-US"/>
          </w:rPr>
          <w:t>F</w:t>
        </w:r>
      </w:ins>
      <w:ins w:id="9" w:author="Peter Sebastian Riefer" w:date="2015-08-17T16:30:00Z">
        <w:r w:rsidR="00EF1249">
          <w:rPr>
            <w:rFonts w:cs="Times New Roman"/>
            <w:lang w:eastAsia="en-US"/>
          </w:rPr>
          <w:t xml:space="preserve">igure 5, we found that </w:t>
        </w:r>
        <w:r w:rsidR="00EF1249">
          <w:rPr>
            <w:rFonts w:cs="Times New Roman"/>
            <w:lang w:eastAsia="en-US"/>
          </w:rPr>
          <w:t>overall</w:t>
        </w:r>
        <w:r w:rsidR="00EF1249">
          <w:rPr>
            <w:rFonts w:cs="Times New Roman"/>
            <w:lang w:eastAsia="en-US"/>
          </w:rPr>
          <w:t>, subjects in each experimental condition become more likely to explore the longer they have already been exploiting.</w:t>
        </w:r>
      </w:ins>
      <w:commentRangeEnd w:id="6"/>
      <w:ins w:id="10" w:author="Peter Sebastian Riefer" w:date="2015-08-17T16:34:00Z">
        <w:r w:rsidR="00EF1249">
          <w:rPr>
            <w:rStyle w:val="CommentReference"/>
            <w:rFonts w:cs="Times New Roman"/>
            <w:snapToGrid/>
            <w:lang w:bidi="ar-SA"/>
          </w:rPr>
          <w:commentReference w:id="6"/>
        </w:r>
      </w:ins>
      <w:ins w:id="12" w:author="Peter Sebastian Riefer" w:date="2015-08-17T16:30:00Z">
        <w:r w:rsidR="00EF1249">
          <w:rPr>
            <w:rFonts w:cs="Times New Roman"/>
            <w:lang w:eastAsia="en-US"/>
          </w:rPr>
          <w:t xml:space="preserve"> </w:t>
        </w:r>
      </w:ins>
      <w:r w:rsidRPr="00C72C56">
        <w:rPr>
          <w:rFonts w:cs="Times New Roman"/>
          <w:spacing w:val="-2"/>
          <w:lang w:eastAsia="en-US"/>
        </w:rPr>
        <w:t xml:space="preserve">To examine this </w:t>
      </w:r>
      <w:del w:id="13" w:author="Peter Sebastian Riefer" w:date="2015-08-17T16:32:00Z">
        <w:r w:rsidRPr="00C72C56" w:rsidDel="00EF1249">
          <w:rPr>
            <w:rFonts w:cs="Times New Roman"/>
            <w:spacing w:val="-2"/>
            <w:lang w:eastAsia="en-US"/>
          </w:rPr>
          <w:delText>in our data</w:delText>
        </w:r>
      </w:del>
      <w:ins w:id="14" w:author="Peter Sebastian Riefer" w:date="2015-08-17T16:32:00Z">
        <w:r w:rsidR="00EF1249">
          <w:rPr>
            <w:rFonts w:cs="Times New Roman"/>
            <w:spacing w:val="-2"/>
            <w:lang w:eastAsia="en-US"/>
          </w:rPr>
          <w:t xml:space="preserve">on </w:t>
        </w:r>
      </w:ins>
      <w:ins w:id="15" w:author="Peter Sebastian Riefer" w:date="2015-08-17T16:33:00Z">
        <w:r w:rsidR="00EF1249">
          <w:rPr>
            <w:rFonts w:cs="Times New Roman"/>
            <w:spacing w:val="-2"/>
            <w:lang w:eastAsia="en-US"/>
          </w:rPr>
          <w:t xml:space="preserve">the subject </w:t>
        </w:r>
      </w:ins>
      <w:ins w:id="16" w:author="Peter Sebastian Riefer" w:date="2015-08-17T16:32:00Z">
        <w:r w:rsidR="00EF1249">
          <w:rPr>
            <w:rFonts w:cs="Times New Roman"/>
            <w:spacing w:val="-2"/>
            <w:lang w:eastAsia="en-US"/>
          </w:rPr>
          <w:t>level</w:t>
        </w:r>
      </w:ins>
      <w:r w:rsidRPr="00C72C56">
        <w:rPr>
          <w:rFonts w:cs="Times New Roman"/>
          <w:spacing w:val="-2"/>
          <w:lang w:eastAsia="en-US"/>
        </w:rPr>
        <w:t>, we calculate individual logistic regressions to estimate subjects’</w:t>
      </w:r>
      <w:r w:rsidRPr="00C72C56">
        <w:rPr>
          <w:rFonts w:cs="Times New Roman"/>
          <w:lang w:eastAsia="en-US"/>
        </w:rPr>
        <w:t xml:space="preserve"> probability to explore in every trial of the experiment, depending on their current exploitation streak length in that trial. A positive relationship of exploitation streak length and probability of exploration would indicate that people become more likely to explore the higher the chances are to find that the alternative option has actually changed.</w:t>
      </w:r>
    </w:p>
    <w:p w14:paraId="27A7B689" w14:textId="77777777" w:rsidR="00FE6909" w:rsidRPr="00C72C56" w:rsidRDefault="00FE6909" w:rsidP="00930C64">
      <w:pPr>
        <w:adjustRightInd w:val="0"/>
        <w:snapToGrid w:val="0"/>
        <w:spacing w:before="240"/>
        <w:jc w:val="center"/>
        <w:rPr>
          <w:color w:val="auto"/>
          <w:lang w:eastAsia="en-US"/>
        </w:rPr>
      </w:pPr>
      <w:r w:rsidRPr="00C72C56">
        <w:rPr>
          <w:noProof/>
          <w:color w:val="auto"/>
          <w:lang w:eastAsia="en-US"/>
        </w:rPr>
        <w:drawing>
          <wp:inline distT="0" distB="0" distL="0" distR="0" wp14:anchorId="1091506C" wp14:editId="31C6FFD3">
            <wp:extent cx="5580000" cy="3154382"/>
            <wp:effectExtent l="0" t="0" r="1905" b="8255"/>
            <wp:docPr id="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0000" cy="3154382"/>
                    </a:xfrm>
                    <a:prstGeom prst="rect">
                      <a:avLst/>
                    </a:prstGeom>
                    <a:noFill/>
                    <a:ln>
                      <a:noFill/>
                    </a:ln>
                  </pic:spPr>
                </pic:pic>
              </a:graphicData>
            </a:graphic>
          </wp:inline>
        </w:drawing>
      </w:r>
    </w:p>
    <w:p w14:paraId="68126621" w14:textId="77777777" w:rsidR="00FE6909" w:rsidRPr="00C72C56" w:rsidRDefault="00FE6909" w:rsidP="00930C64">
      <w:pPr>
        <w:pStyle w:val="Mdeck6figurecaption"/>
        <w:rPr>
          <w:rFonts w:cs="Times New Roman"/>
        </w:rPr>
      </w:pPr>
      <w:commentRangeStart w:id="17"/>
      <w:r w:rsidRPr="00C72C56">
        <w:rPr>
          <w:rFonts w:cs="Times New Roman"/>
          <w:b/>
          <w:highlight w:val="yellow"/>
        </w:rPr>
        <w:t>Figure 5.</w:t>
      </w:r>
      <w:r w:rsidRPr="00C72C56">
        <w:rPr>
          <w:rFonts w:cs="Times New Roman"/>
        </w:rPr>
        <w:t xml:space="preserve"> </w:t>
      </w:r>
      <w:commentRangeEnd w:id="17"/>
      <w:r w:rsidR="000D596B" w:rsidRPr="00C72C56">
        <w:rPr>
          <w:rStyle w:val="CommentReference"/>
          <w:rFonts w:cs="Times New Roman"/>
          <w:snapToGrid/>
          <w:lang w:bidi="ar-SA"/>
        </w:rPr>
        <w:commentReference w:id="17"/>
      </w:r>
      <w:r w:rsidRPr="00C72C56">
        <w:rPr>
          <w:rFonts w:cs="Times New Roman"/>
        </w:rPr>
        <w:t xml:space="preserve">Subjects’ relative exploration frequency with different exploitation streak </w:t>
      </w:r>
      <w:r w:rsidR="00930C64" w:rsidRPr="00C72C56">
        <w:rPr>
          <w:rFonts w:cs="Times New Roman"/>
        </w:rPr>
        <w:br/>
      </w:r>
      <w:r w:rsidRPr="00C72C56">
        <w:rPr>
          <w:rFonts w:cs="Times New Roman"/>
        </w:rPr>
        <w:t xml:space="preserve">lengths. </w:t>
      </w:r>
      <w:r w:rsidRPr="00C72C56">
        <w:rPr>
          <w:rFonts w:cs="Times New Roman"/>
          <w:spacing w:val="-2"/>
        </w:rPr>
        <w:t>Error bars represent 95% confidence intervals for the mean values between subjects. All conditions</w:t>
      </w:r>
      <w:r w:rsidRPr="00C72C56">
        <w:rPr>
          <w:rFonts w:cs="Times New Roman"/>
        </w:rPr>
        <w:t xml:space="preserve"> show similar patterns and subjects explore more frequently after longer exploitation streaks.</w:t>
      </w:r>
    </w:p>
    <w:p w14:paraId="00704789" w14:textId="5E9D85DA" w:rsidR="00C479A1" w:rsidRPr="00C72C56" w:rsidRDefault="00FE6909" w:rsidP="0093459D">
      <w:pPr>
        <w:pStyle w:val="Mdeck4text"/>
        <w:rPr>
          <w:rFonts w:cs="Times New Roman"/>
          <w:lang w:eastAsia="en-US"/>
        </w:rPr>
      </w:pPr>
      <w:r w:rsidRPr="00C72C56">
        <w:rPr>
          <w:rFonts w:cs="Times New Roman"/>
          <w:lang w:eastAsia="en-US"/>
        </w:rPr>
        <w:t xml:space="preserve">For 83.4% of the subjects, exploitation streak length plays a significant role to explain probability of </w:t>
      </w:r>
      <w:r w:rsidRPr="00C72C56">
        <w:rPr>
          <w:rFonts w:cs="Times New Roman"/>
          <w:spacing w:val="-2"/>
          <w:lang w:eastAsia="en-US"/>
        </w:rPr>
        <w:t>exploration. In 162 of the 164 significant cases, this relationship is significantly positive so that exploration</w:t>
      </w:r>
      <w:r w:rsidRPr="00C72C56">
        <w:rPr>
          <w:rFonts w:cs="Times New Roman"/>
          <w:lang w:eastAsia="en-US"/>
        </w:rPr>
        <w:t xml:space="preserve"> is more likely after longer exploitation streaks. This means we are able to reproduce the previous findings of Knox and colleagues. The parameter estimates for the relationship of exploitation streak length and probability of exploration do not differ across conditions, </w:t>
      </w:r>
      <w:proofErr w:type="gramStart"/>
      <w:r w:rsidRPr="00C72C56">
        <w:rPr>
          <w:rFonts w:cs="Times New Roman"/>
          <w:i/>
          <w:lang w:eastAsia="en-US"/>
        </w:rPr>
        <w:t>F</w:t>
      </w:r>
      <w:r w:rsidRPr="00C72C56">
        <w:rPr>
          <w:rFonts w:cs="Times New Roman"/>
          <w:lang w:eastAsia="en-US"/>
        </w:rPr>
        <w:t>(</w:t>
      </w:r>
      <w:proofErr w:type="gramEnd"/>
      <w:r w:rsidRPr="00C72C56">
        <w:rPr>
          <w:rFonts w:cs="Times New Roman"/>
          <w:lang w:eastAsia="en-US"/>
        </w:rPr>
        <w:t xml:space="preserve">2, 196) = </w:t>
      </w:r>
      <w:r w:rsidR="00C479A1" w:rsidRPr="00C72C56">
        <w:rPr>
          <w:rFonts w:cs="Times New Roman"/>
          <w:lang w:eastAsia="en-US"/>
        </w:rPr>
        <w:t>0</w:t>
      </w:r>
      <w:r w:rsidRPr="00C72C56">
        <w:rPr>
          <w:rFonts w:cs="Times New Roman"/>
          <w:lang w:eastAsia="en-US"/>
        </w:rPr>
        <w:t xml:space="preserve">.935, </w:t>
      </w:r>
      <w:r w:rsidRPr="00C72C56">
        <w:rPr>
          <w:rFonts w:cs="Times New Roman"/>
          <w:i/>
          <w:lang w:eastAsia="en-US"/>
        </w:rPr>
        <w:t>p</w:t>
      </w:r>
      <w:r w:rsidRPr="00C72C56">
        <w:rPr>
          <w:rFonts w:cs="Times New Roman"/>
          <w:lang w:eastAsia="en-US"/>
        </w:rPr>
        <w:t xml:space="preserve"> = </w:t>
      </w:r>
      <w:r w:rsidR="00C479A1" w:rsidRPr="00C72C56">
        <w:rPr>
          <w:rFonts w:cs="Times New Roman"/>
          <w:lang w:eastAsia="en-US"/>
        </w:rPr>
        <w:t>0</w:t>
      </w:r>
      <w:r w:rsidRPr="00C72C56">
        <w:rPr>
          <w:rFonts w:cs="Times New Roman"/>
          <w:lang w:eastAsia="en-US"/>
        </w:rPr>
        <w:t xml:space="preserve">.39. Using Bayes factors, we find that it is 8.52 more likely for the parameter estimates to not differ across conditions than assuming differences. We can deduce that despite global trend variables, subjects had similar timing of explorations that corresponded to the need to explore the environment </w:t>
      </w:r>
      <w:r w:rsidRPr="00C72C56">
        <w:rPr>
          <w:rFonts w:cs="Times New Roman"/>
          <w:lang w:eastAsia="en-US"/>
        </w:rPr>
        <w:lastRenderedPageBreak/>
        <w:t>whenever new information was more likely to be available. Summing up, it appears as if both, the frequency and timing of subjects’ explorations, were unaffected by global trends.</w:t>
      </w:r>
      <w:r w:rsidR="00C479A1" w:rsidRPr="00C72C56">
        <w:rPr>
          <w:rFonts w:cs="Times New Roman"/>
          <w:lang w:eastAsia="en-US"/>
        </w:rPr>
        <w:br w:type="page"/>
      </w:r>
    </w:p>
    <w:p w14:paraId="6E7514B4" w14:textId="77777777" w:rsidR="00FE6909" w:rsidRPr="00C72C56" w:rsidRDefault="00FE6909" w:rsidP="00C479A1">
      <w:pPr>
        <w:pStyle w:val="Mdeck4heading1"/>
        <w:spacing w:before="0"/>
        <w:rPr>
          <w:rFonts w:cs="Times New Roman"/>
          <w:lang w:eastAsia="en-US"/>
        </w:rPr>
      </w:pPr>
      <w:r w:rsidRPr="00C72C56">
        <w:rPr>
          <w:rFonts w:cs="Times New Roman"/>
          <w:lang w:eastAsia="zh-CN"/>
        </w:rPr>
        <w:lastRenderedPageBreak/>
        <w:t>4. Conclusions</w:t>
      </w:r>
    </w:p>
    <w:p w14:paraId="1CA8379A" w14:textId="77777777" w:rsidR="00FE6909" w:rsidRPr="00C72C56" w:rsidRDefault="00FE6909" w:rsidP="00C479A1">
      <w:pPr>
        <w:pStyle w:val="Mdeck4text"/>
        <w:rPr>
          <w:rFonts w:cs="Times New Roman"/>
          <w:lang w:eastAsia="en-US"/>
        </w:rPr>
      </w:pPr>
      <w:r w:rsidRPr="00C72C56">
        <w:rPr>
          <w:rFonts w:cs="Times New Roman"/>
          <w:lang w:eastAsia="en-US"/>
        </w:rPr>
        <w:t xml:space="preserve">In this study, we examined whether individuals can identify relevant information to explore changing environments effectively despite irrelevant global trends. Our results show that global trends neither affect people’s exploration frequency nor the timing of their exploratory choices. This is important since people are usually exposed to both relevant and irrelevant information when they make exploratory decisions in their lives. For example, currency inflation affects all prices in an economy equally and is therefore irrelevant to distinguish between offers within this economy. In such a context, difficulties for people to explore effectively might arise for two different reasons. First, relevant information has to be selected over irrelevant information to evaluate choices adequately. Previous studies showed that in some situations, it is difficult for people to ignore irrelevant stimuli and only select information that is task-relevant </w:t>
      </w:r>
      <w:r w:rsidRPr="00C72C56">
        <w:rPr>
          <w:rFonts w:cs="Times New Roman"/>
          <w:lang w:eastAsia="en-US"/>
        </w:rPr>
        <w:fldChar w:fldCharType="begin">
          <w:fldData xml:space="preserve">PEVuZE5vdGU+PENpdGU+PEF1dGhvcj5MYXZpZTwvQXV0aG9yPjxZZWFyPjE5OTU8L1llYXI+PFJl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</w:fldData>
        </w:fldChar>
      </w:r>
      <w:r w:rsidRPr="00C72C56">
        <w:rPr>
          <w:rFonts w:cs="Times New Roman"/>
          <w:lang w:eastAsia="en-US"/>
        </w:rPr>
        <w:instrText xml:space="preserve"> ADDIN EN.CITE </w:instrText>
      </w:r>
      <w:r w:rsidRPr="00C72C56">
        <w:rPr>
          <w:rFonts w:cs="Times New Roman"/>
          <w:lang w:eastAsia="en-US"/>
        </w:rPr>
        <w:fldChar w:fldCharType="begin">
          <w:fldData xml:space="preserve">PEVuZE5vdGU+PENpdGU+PEF1dGhvcj5MYXZpZTwvQXV0aG9yPjxZZWFyPjE5OTU8L1llYXI+PFJl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</w:fldData>
        </w:fldChar>
      </w:r>
      <w:r w:rsidRPr="00C72C56">
        <w:rPr>
          <w:rFonts w:cs="Times New Roman"/>
          <w:lang w:eastAsia="en-US"/>
        </w:rPr>
        <w:instrText xml:space="preserve"> ADDIN EN.CITE.DATA </w:instrText>
      </w:r>
      <w:r w:rsidRPr="00C72C56">
        <w:rPr>
          <w:rFonts w:cs="Times New Roman"/>
          <w:lang w:eastAsia="en-US"/>
        </w:rPr>
      </w:r>
      <w:r w:rsidRPr="00C72C56">
        <w:rPr>
          <w:rFonts w:cs="Times New Roman"/>
          <w:lang w:eastAsia="en-US"/>
        </w:rPr>
        <w:fldChar w:fldCharType="end"/>
      </w:r>
      <w:r w:rsidRPr="00C72C56">
        <w:rPr>
          <w:rFonts w:cs="Times New Roman"/>
          <w:lang w:eastAsia="en-US"/>
        </w:rPr>
      </w:r>
      <w:r w:rsidRPr="00C72C56">
        <w:rPr>
          <w:rFonts w:cs="Times New Roman"/>
          <w:lang w:eastAsia="en-US"/>
        </w:rPr>
        <w:fldChar w:fldCharType="separate"/>
      </w:r>
      <w:r w:rsidR="00001705" w:rsidRPr="00C72C56">
        <w:rPr>
          <w:rFonts w:cs="Times New Roman"/>
          <w:noProof/>
          <w:lang w:eastAsia="en-US"/>
        </w:rPr>
        <w:t>[28–31</w:t>
      </w:r>
      <w:r w:rsidRPr="00C72C56">
        <w:rPr>
          <w:rFonts w:cs="Times New Roman"/>
          <w:noProof/>
          <w:lang w:eastAsia="en-US"/>
        </w:rPr>
        <w:t>]</w:t>
      </w:r>
      <w:r w:rsidRPr="00C72C56">
        <w:rPr>
          <w:rFonts w:cs="Times New Roman"/>
          <w:lang w:eastAsia="en-US"/>
        </w:rPr>
        <w:fldChar w:fldCharType="end"/>
      </w:r>
      <w:r w:rsidRPr="00C72C56">
        <w:rPr>
          <w:rFonts w:cs="Times New Roman"/>
          <w:lang w:eastAsia="en-US"/>
        </w:rPr>
        <w:t xml:space="preserve">. Second, due to this additional selection step, fewer resources can be spent on actually using selected information to make exploratory decisions. Effective exploration is a demanding task that asks for people’s full attention and cognitive resources </w:t>
      </w:r>
      <w:r w:rsidRPr="00C72C56">
        <w:rPr>
          <w:rFonts w:cs="Times New Roman"/>
          <w:lang w:eastAsia="en-US"/>
        </w:rPr>
        <w:fldChar w:fldCharType="begin">
          <w:fldData xml:space="preserve">PEVuZE5vdGU+PENpdGU+PEF1dGhvcj5CbGFuY288L0F1dGhvcj48WWVhcj5pbiBwcmVzczwvWWVh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</w:fldData>
        </w:fldChar>
      </w:r>
      <w:r w:rsidRPr="00C72C56">
        <w:rPr>
          <w:rFonts w:cs="Times New Roman"/>
          <w:lang w:eastAsia="en-US"/>
        </w:rPr>
        <w:instrText xml:space="preserve"> ADDIN EN.CITE </w:instrText>
      </w:r>
      <w:r w:rsidRPr="00C72C56">
        <w:rPr>
          <w:rFonts w:cs="Times New Roman"/>
          <w:lang w:eastAsia="en-US"/>
        </w:rPr>
        <w:fldChar w:fldCharType="begin">
          <w:fldData xml:space="preserve">PEVuZE5vdGU+PENpdGU+PEF1dGhvcj5CbGFuY288L0F1dGhvcj48WWVhcj5pbiBwcmVzczwvWWVh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</w:fldData>
        </w:fldChar>
      </w:r>
      <w:r w:rsidRPr="00C72C56">
        <w:rPr>
          <w:rFonts w:cs="Times New Roman"/>
          <w:lang w:eastAsia="en-US"/>
        </w:rPr>
        <w:instrText xml:space="preserve"> ADDIN EN.CITE.DATA </w:instrText>
      </w:r>
      <w:r w:rsidRPr="00C72C56">
        <w:rPr>
          <w:rFonts w:cs="Times New Roman"/>
          <w:lang w:eastAsia="en-US"/>
        </w:rPr>
      </w:r>
      <w:r w:rsidRPr="00C72C56">
        <w:rPr>
          <w:rFonts w:cs="Times New Roman"/>
          <w:lang w:eastAsia="en-US"/>
        </w:rPr>
        <w:fldChar w:fldCharType="end"/>
      </w:r>
      <w:r w:rsidRPr="00C72C56">
        <w:rPr>
          <w:rFonts w:cs="Times New Roman"/>
          <w:lang w:eastAsia="en-US"/>
        </w:rPr>
      </w:r>
      <w:r w:rsidRPr="00C72C56">
        <w:rPr>
          <w:rFonts w:cs="Times New Roman"/>
          <w:lang w:eastAsia="en-US"/>
        </w:rPr>
        <w:fldChar w:fldCharType="separate"/>
      </w:r>
      <w:r w:rsidRPr="00C72C56">
        <w:rPr>
          <w:rFonts w:cs="Times New Roman"/>
          <w:noProof/>
          <w:lang w:eastAsia="en-US"/>
        </w:rPr>
        <w:t>[5,32,33]</w:t>
      </w:r>
      <w:r w:rsidRPr="00C72C56">
        <w:rPr>
          <w:rFonts w:cs="Times New Roman"/>
          <w:lang w:eastAsia="en-US"/>
        </w:rPr>
        <w:fldChar w:fldCharType="end"/>
      </w:r>
      <w:r w:rsidRPr="00C72C56">
        <w:rPr>
          <w:rFonts w:cs="Times New Roman"/>
          <w:lang w:eastAsia="en-US"/>
        </w:rPr>
        <w:t xml:space="preserve">. For example, depression symptoms or cognitive load have negative effects on people’s effectiveness to explore environments. Here, we showed that healthy subjects are able to handle distracting global trends and both filter and interpret information properly to make well-timed exploratory choices. But why might we still observe varying behavior with respect to global trends in other situations </w:t>
      </w:r>
      <w:r w:rsidRPr="00C72C56">
        <w:rPr>
          <w:rFonts w:cs="Times New Roman"/>
          <w:lang w:eastAsia="en-US"/>
        </w:rPr>
        <w:fldChar w:fldCharType="begin"/>
      </w:r>
      <w:r w:rsidRPr="00C72C56">
        <w:rPr>
          <w:rFonts w:cs="Times New Roman"/>
          <w:lang w:eastAsia="en-US"/>
        </w:rPr>
        <w:instrText xml:space="preserve"> ADDIN EN.CITE &lt;EndNote&gt;&lt;Cite&gt;&lt;Author&gt;Kamakura&lt;/Author&gt;&lt;Year&gt;2012&lt;/Year&gt;&lt;RecNum&gt;66&lt;/RecNum&gt;&lt;DisplayText&gt;[25,27]&lt;/DisplayText&gt;&lt;record&gt;&lt;rec-number&gt;66&lt;/rec-number&gt;&lt;foreign-keys&gt;&lt;key app="EN" db-id="rvzttap50wadruexrzjp5sd1sszfessvvtrd" timestamp="1432730134"&gt;66&lt;/key&gt;&lt;/foreign-keys&gt;&lt;ref-type name="Journal Article"&gt;17&lt;/ref-type&gt;&lt;contributors&gt;&lt;authors&gt;&lt;author&gt;Kamakura, Wagner A&lt;/author&gt;&lt;author&gt;Du, Rex Yuxing&lt;/author&gt;&lt;/authors&gt;&lt;/contributors&gt;&lt;titles&gt;&lt;title&gt;How economic contractions and expansions affect expenditure patterns&lt;/title&gt;&lt;secondary-title&gt;Kamakura, Wagner A., How Economic Contractions and Expansions Affect Expenditure Patterns, Journal of Consumer Research&lt;/secondary-title&gt;&lt;/titles&gt;&lt;periodical&gt;&lt;full-title&gt;Kamakura, Wagner A., How Economic Contractions and Expansions Affect Expenditure Patterns, Journal of Consumer Research&lt;/full-title&gt;&lt;/periodical&gt;&lt;pages&gt;229-247&lt;/pages&gt;&lt;volume&gt;39&lt;/volume&gt;&lt;number&gt;2&lt;/number&gt;&lt;dates&gt;&lt;year&gt;2012&lt;/year&gt;&lt;/dates&gt;&lt;urls&gt;&lt;/urls&gt;&lt;/record&gt;&lt;/Cite&gt;&lt;Cite&gt;&lt;Author&gt;Sharma&lt;/Author&gt;&lt;Year&gt;2013&lt;/Year&gt;&lt;RecNum&gt;67&lt;/RecNum&gt;&lt;record&gt;&lt;rec-number&gt;67&lt;/rec-number&gt;&lt;foreign-keys&gt;&lt;key app="EN" db-id="rvzttap50wadruexrzjp5sd1sszfessvvtrd" timestamp="1432730163"&gt;67&lt;/key&gt;&lt;/foreign-keys&gt;&lt;ref-type name="Journal Article"&gt;17&lt;/ref-type&gt;&lt;contributors&gt;&lt;authors&gt;&lt;author&gt;Sharma, Vinod&lt;/author&gt;&lt;author&gt;Sonwalkar, Jayant&lt;/author&gt;&lt;/authors&gt;&lt;/contributors&gt;&lt;titles&gt;&lt;title&gt;Does Consumer Buying Behavior Change During Economic Crisis?&lt;/title&gt;&lt;secondary-title&gt;International Journal of Economics &amp;amp; Business Administration (IJEBA)&lt;/secondary-title&gt;&lt;/titles&gt;&lt;periodical&gt;&lt;full-title&gt;International Journal of Economics &amp;amp; Business Administration (IJEBA)&lt;/full-title&gt;&lt;/periodical&gt;&lt;pages&gt;33-48&lt;/pages&gt;&lt;volume&gt;1&lt;/volume&gt;&lt;number&gt;2&lt;/number&gt;&lt;dates&gt;&lt;year&gt;2013&lt;/year&gt;&lt;/dates&gt;&lt;urls&gt;&lt;/urls&gt;&lt;/record&gt;&lt;/Cite&gt;&lt;/EndNote&gt;</w:instrText>
      </w:r>
      <w:r w:rsidRPr="00C72C56">
        <w:rPr>
          <w:rFonts w:cs="Times New Roman"/>
          <w:lang w:eastAsia="en-US"/>
        </w:rPr>
        <w:fldChar w:fldCharType="separate"/>
      </w:r>
      <w:r w:rsidRPr="00C72C56">
        <w:rPr>
          <w:rFonts w:cs="Times New Roman"/>
          <w:noProof/>
          <w:lang w:eastAsia="en-US"/>
        </w:rPr>
        <w:t>[25,27]</w:t>
      </w:r>
      <w:r w:rsidRPr="00C72C56">
        <w:rPr>
          <w:rFonts w:cs="Times New Roman"/>
          <w:lang w:eastAsia="en-US"/>
        </w:rPr>
        <w:fldChar w:fldCharType="end"/>
      </w:r>
      <w:r w:rsidRPr="00C72C56">
        <w:rPr>
          <w:rFonts w:cs="Times New Roman"/>
          <w:lang w:eastAsia="en-US"/>
        </w:rPr>
        <w:t xml:space="preserve">? The answer could be related to the social context of decisions, where, for example, media or social environment influence people’s perception </w:t>
      </w:r>
      <w:r w:rsidRPr="00C72C56">
        <w:rPr>
          <w:rFonts w:cs="Times New Roman"/>
          <w:lang w:eastAsia="en-US"/>
        </w:rPr>
        <w:fldChar w:fldCharType="begin"/>
      </w:r>
      <w:r w:rsidRPr="00C72C56">
        <w:rPr>
          <w:rFonts w:cs="Times New Roman"/>
          <w:lang w:eastAsia="en-US"/>
        </w:rPr>
        <w:instrText xml:space="preserve"> ADDIN EN.CITE &lt;EndNote&gt;&lt;Cite&gt;&lt;Author&gt;Richardson&lt;/Author&gt;&lt;Year&gt;2012&lt;/Year&gt;&lt;RecNum&gt;84&lt;/RecNum&gt;&lt;DisplayText&gt;[37]&lt;/DisplayText&gt;&lt;record&gt;&lt;rec-number&gt;84&lt;/rec-number&gt;&lt;foreign-keys&gt;&lt;key app="EN" db-id="rvzttap50wadruexrzjp5sd1sszfessvvtrd" timestamp="1436210326"&gt;84&lt;/key&gt;&lt;/foreign-keys&gt;&lt;ref-type name="Journal Article"&gt;17&lt;/ref-type&gt;&lt;contributors&gt;&lt;authors&gt;&lt;author&gt;Richardson, Daniel C&lt;/author&gt;&lt;author&gt;Street, Chris NH&lt;/author&gt;&lt;author&gt;Tan, Joanne YM&lt;/author&gt;&lt;author&gt;Kirkham, Natasha Z&lt;/author&gt;&lt;author&gt;Hoover, Merrit A&lt;/author&gt;&lt;author&gt;Cavanaugh, Arezou Ghane&lt;/author&gt;&lt;/authors&gt;&lt;/contributors&gt;&lt;titles&gt;&lt;title&gt;Joint perception: gaze and social context&lt;/title&gt;&lt;secondary-title&gt;Frontiers in human neuroscience&lt;/secondary-title&gt;&lt;/titles&gt;&lt;periodical&gt;&lt;full-title&gt;Frontiers in human neuroscience&lt;/full-title&gt;&lt;/periodical&gt;&lt;volume&gt;6&lt;/volume&gt;&lt;dates&gt;&lt;year&gt;2012&lt;/year&gt;&lt;/dates&gt;&lt;urls&gt;&lt;/urls&gt;&lt;/record&gt;&lt;/Cite&gt;&lt;/EndNote&gt;</w:instrText>
      </w:r>
      <w:r w:rsidRPr="00C72C56">
        <w:rPr>
          <w:rFonts w:cs="Times New Roman"/>
          <w:lang w:eastAsia="en-US"/>
        </w:rPr>
        <w:fldChar w:fldCharType="separate"/>
      </w:r>
      <w:r w:rsidRPr="00C72C56">
        <w:rPr>
          <w:rFonts w:cs="Times New Roman"/>
          <w:noProof/>
          <w:lang w:eastAsia="en-US"/>
        </w:rPr>
        <w:t>[37]</w:t>
      </w:r>
      <w:r w:rsidRPr="00C72C56">
        <w:rPr>
          <w:rFonts w:cs="Times New Roman"/>
          <w:lang w:eastAsia="en-US"/>
        </w:rPr>
        <w:fldChar w:fldCharType="end"/>
      </w:r>
      <w:r w:rsidRPr="00C72C56">
        <w:rPr>
          <w:rFonts w:cs="Times New Roman"/>
          <w:lang w:eastAsia="en-US"/>
        </w:rPr>
        <w:t xml:space="preserve"> and use of information, as well as their general attitudes and preferences </w:t>
      </w:r>
      <w:r w:rsidRPr="00C72C56">
        <w:rPr>
          <w:rFonts w:cs="Times New Roman"/>
          <w:lang w:eastAsia="en-US"/>
        </w:rPr>
        <w:fldChar w:fldCharType="begin"/>
      </w:r>
      <w:r w:rsidRPr="00C72C56">
        <w:rPr>
          <w:rFonts w:cs="Times New Roman"/>
          <w:lang w:eastAsia="en-US"/>
        </w:rPr>
        <w:instrText xml:space="preserve"> ADDIN EN.CITE &lt;EndNote&gt;&lt;Cite&gt;&lt;Author&gt;Gardner&lt;/Author&gt;&lt;Year&gt;2005&lt;/Year&gt;&lt;RecNum&gt;85&lt;/RecNum&gt;&lt;DisplayText&gt;[38]&lt;/DisplayText&gt;&lt;record&gt;&lt;rec-number&gt;85&lt;/rec-number&gt;&lt;foreign-keys&gt;&lt;key app="EN" db-id="rvzttap50wadruexrzjp5sd1sszfessvvtrd" timestamp="1436210407"&gt;85&lt;/key&gt;&lt;/foreign-keys&gt;&lt;ref-type name="Journal Article"&gt;17&lt;/ref-type&gt;&lt;contributors&gt;&lt;authors&gt;&lt;author&gt;Gardner, Margo&lt;/author&gt;&lt;author&gt;Steinberg, Laurence&lt;/author&gt;&lt;/authors&gt;&lt;/contributors&gt;&lt;titles&gt;&lt;title&gt;Peer influence on risk taking, risk preference, and risky decision making in adolescence and adulthood: an experimental study&lt;/title&gt;&lt;secondary-title&gt;Developmental psychology&lt;/secondary-title&gt;&lt;/titles&gt;&lt;periodical&gt;&lt;full-title&gt;Developmental psychology&lt;/full-title&gt;&lt;/periodical&gt;&lt;pages&gt;625&lt;/pages&gt;&lt;volume&gt;41&lt;/volume&gt;&lt;number&gt;4&lt;/number&gt;&lt;dates&gt;&lt;year&gt;2005&lt;/year&gt;&lt;/dates&gt;&lt;isbn&gt;1939-0599&lt;/isbn&gt;&lt;urls&gt;&lt;/urls&gt;&lt;/record&gt;&lt;/Cite&gt;&lt;/EndNote&gt;</w:instrText>
      </w:r>
      <w:r w:rsidRPr="00C72C56">
        <w:rPr>
          <w:rFonts w:cs="Times New Roman"/>
          <w:lang w:eastAsia="en-US"/>
        </w:rPr>
        <w:fldChar w:fldCharType="separate"/>
      </w:r>
      <w:r w:rsidRPr="00C72C56">
        <w:rPr>
          <w:rFonts w:cs="Times New Roman"/>
          <w:noProof/>
          <w:lang w:eastAsia="en-US"/>
        </w:rPr>
        <w:t>[38]</w:t>
      </w:r>
      <w:r w:rsidRPr="00C72C56">
        <w:rPr>
          <w:rFonts w:cs="Times New Roman"/>
          <w:lang w:eastAsia="en-US"/>
        </w:rPr>
        <w:fldChar w:fldCharType="end"/>
      </w:r>
      <w:r w:rsidRPr="00C72C56">
        <w:rPr>
          <w:rFonts w:cs="Times New Roman"/>
          <w:lang w:eastAsia="en-US"/>
        </w:rPr>
        <w:t xml:space="preserve">. In these cases, social pressure could elicit panic decision-making where people ignore their ability to actually use </w:t>
      </w:r>
      <w:r w:rsidRPr="00C72C56">
        <w:rPr>
          <w:rFonts w:cs="Times New Roman"/>
          <w:spacing w:val="-2"/>
          <w:lang w:eastAsia="en-US"/>
        </w:rPr>
        <w:t>information optimally when these factors are absent. Assuming this could explain some of the unexpected</w:t>
      </w:r>
      <w:r w:rsidRPr="00C72C56">
        <w:rPr>
          <w:rFonts w:cs="Times New Roman"/>
          <w:lang w:eastAsia="en-US"/>
        </w:rPr>
        <w:t xml:space="preserve"> behavior during recessions, it would be worth studying to what extent individuals influence each other’s information perception and exploratory decision-making in consequence.</w:t>
      </w:r>
    </w:p>
    <w:p w14:paraId="7C69D7D9" w14:textId="77777777" w:rsidR="00FE6909" w:rsidRPr="00C72C56" w:rsidRDefault="00FE6909" w:rsidP="00C479A1">
      <w:pPr>
        <w:pStyle w:val="Mdeck4heading1"/>
        <w:rPr>
          <w:rFonts w:cs="Times New Roman"/>
          <w:lang w:eastAsia="en-US"/>
        </w:rPr>
      </w:pPr>
      <w:r w:rsidRPr="00C72C56">
        <w:rPr>
          <w:rFonts w:cs="Times New Roman"/>
          <w:lang w:eastAsia="en-US"/>
        </w:rPr>
        <w:t>Acknowledgments</w:t>
      </w:r>
    </w:p>
    <w:p w14:paraId="038A95EC" w14:textId="77777777" w:rsidR="00FE6909" w:rsidRPr="00C72C56" w:rsidRDefault="00FE6909" w:rsidP="00C479A1">
      <w:pPr>
        <w:pStyle w:val="Mdeck4text"/>
        <w:rPr>
          <w:rFonts w:cs="Times New Roman"/>
          <w:lang w:eastAsia="en-US"/>
        </w:rPr>
      </w:pPr>
      <w:r w:rsidRPr="00C72C56">
        <w:rPr>
          <w:rFonts w:cs="Times New Roman"/>
          <w:lang w:eastAsia="en-US"/>
        </w:rPr>
        <w:t xml:space="preserve">This work was supported by the </w:t>
      </w:r>
      <w:proofErr w:type="spellStart"/>
      <w:r w:rsidRPr="00C72C56">
        <w:rPr>
          <w:rFonts w:cs="Times New Roman"/>
          <w:lang w:eastAsia="en-US"/>
        </w:rPr>
        <w:t>Leverhulme</w:t>
      </w:r>
      <w:proofErr w:type="spellEnd"/>
      <w:r w:rsidRPr="00C72C56">
        <w:rPr>
          <w:rFonts w:cs="Times New Roman"/>
          <w:lang w:eastAsia="en-US"/>
        </w:rPr>
        <w:t xml:space="preserve"> Trust grant RPG-2014-075 and </w:t>
      </w:r>
      <w:proofErr w:type="spellStart"/>
      <w:r w:rsidRPr="00C72C56">
        <w:rPr>
          <w:rFonts w:cs="Times New Roman"/>
          <w:lang w:eastAsia="en-US"/>
        </w:rPr>
        <w:t>Wellcome</w:t>
      </w:r>
      <w:proofErr w:type="spellEnd"/>
      <w:r w:rsidRPr="00C72C56">
        <w:rPr>
          <w:rFonts w:cs="Times New Roman"/>
          <w:lang w:eastAsia="en-US"/>
        </w:rPr>
        <w:t xml:space="preserve"> Trust Senior Investigator Award WT106931MA to B.L.</w:t>
      </w:r>
    </w:p>
    <w:p w14:paraId="76A63C66" w14:textId="77777777" w:rsidR="00FE6909" w:rsidRPr="00C72C56" w:rsidRDefault="00FE6909" w:rsidP="00C479A1">
      <w:pPr>
        <w:pStyle w:val="Mdeck4heading1"/>
        <w:rPr>
          <w:rFonts w:eastAsia="宋体" w:cs="Times New Roman"/>
          <w:lang w:eastAsia="zh-CN"/>
        </w:rPr>
      </w:pPr>
      <w:r w:rsidRPr="00C72C56">
        <w:rPr>
          <w:rFonts w:cs="Times New Roman"/>
        </w:rPr>
        <w:t>Author Contributions</w:t>
      </w:r>
    </w:p>
    <w:p w14:paraId="626801B3" w14:textId="77777777" w:rsidR="00FE6909" w:rsidRPr="00C72C56" w:rsidRDefault="00FE6909" w:rsidP="00C479A1">
      <w:pPr>
        <w:pStyle w:val="Mdeck4text"/>
        <w:rPr>
          <w:rFonts w:eastAsia="宋体" w:cs="Times New Roman"/>
          <w:lang w:eastAsia="zh-CN"/>
        </w:rPr>
      </w:pPr>
      <w:r w:rsidRPr="00C72C56">
        <w:rPr>
          <w:rFonts w:cs="Times New Roman"/>
          <w:lang w:eastAsia="en-US"/>
        </w:rPr>
        <w:t>P.R. was involved in all parts of this project and received input from B.L. for the design, analysis and write-up of the article.</w:t>
      </w:r>
    </w:p>
    <w:p w14:paraId="4B16188D" w14:textId="77777777" w:rsidR="00FE6909" w:rsidRPr="00C72C56" w:rsidRDefault="00FE6909" w:rsidP="00C479A1">
      <w:pPr>
        <w:pStyle w:val="Mdeck4heading1"/>
        <w:rPr>
          <w:rFonts w:cs="Times New Roman"/>
          <w:lang w:eastAsia="en-US"/>
        </w:rPr>
      </w:pPr>
      <w:r w:rsidRPr="00C72C56">
        <w:rPr>
          <w:rFonts w:cs="Times New Roman"/>
          <w:lang w:eastAsia="en-US"/>
        </w:rPr>
        <w:t>Conflicts of Interest</w:t>
      </w:r>
    </w:p>
    <w:p w14:paraId="29B8C1F9" w14:textId="77777777" w:rsidR="00FE6909" w:rsidRPr="00C72C56" w:rsidRDefault="00FE6909" w:rsidP="00C479A1">
      <w:pPr>
        <w:pStyle w:val="Mdeck4text"/>
        <w:rPr>
          <w:rFonts w:cs="Times New Roman"/>
          <w:lang w:eastAsia="en-US"/>
        </w:rPr>
      </w:pPr>
      <w:r w:rsidRPr="00C72C56">
        <w:rPr>
          <w:rFonts w:cs="Times New Roman"/>
          <w:lang w:eastAsia="en-US"/>
        </w:rPr>
        <w:t>The authors d</w:t>
      </w:r>
      <w:r w:rsidR="00281617" w:rsidRPr="00C72C56">
        <w:rPr>
          <w:rFonts w:cs="Times New Roman"/>
          <w:lang w:eastAsia="en-US"/>
        </w:rPr>
        <w:t>eclare no conflict of interest.</w:t>
      </w:r>
    </w:p>
    <w:p w14:paraId="2FF644C0" w14:textId="77777777" w:rsidR="00FE6909" w:rsidRPr="00C72C56" w:rsidRDefault="00281617" w:rsidP="00C479A1">
      <w:pPr>
        <w:pStyle w:val="Mdeck4heading1"/>
        <w:rPr>
          <w:rFonts w:cs="Times New Roman"/>
          <w:lang w:eastAsia="en-US"/>
        </w:rPr>
      </w:pPr>
      <w:r w:rsidRPr="00C72C56">
        <w:rPr>
          <w:rFonts w:cs="Times New Roman"/>
          <w:lang w:eastAsia="en-US"/>
        </w:rPr>
        <w:t>References</w:t>
      </w:r>
    </w:p>
    <w:p w14:paraId="15B844AE"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color w:val="auto"/>
          <w:lang w:val="en-US"/>
        </w:rPr>
        <w:fldChar w:fldCharType="begin"/>
      </w:r>
      <w:r w:rsidRPr="00C72C56">
        <w:rPr>
          <w:color w:val="auto"/>
          <w:lang w:val="en-US"/>
        </w:rPr>
        <w:instrText xml:space="preserve"> ADDIN EN.REFLIST </w:instrText>
      </w:r>
      <w:r w:rsidRPr="00C72C56">
        <w:rPr>
          <w:color w:val="auto"/>
          <w:lang w:val="en-US"/>
        </w:rPr>
        <w:fldChar w:fldCharType="separate"/>
      </w:r>
      <w:r w:rsidRPr="00C72C56">
        <w:rPr>
          <w:noProof/>
          <w:color w:val="auto"/>
          <w:lang w:val="en-GB"/>
        </w:rPr>
        <w:t>Hills, T.T.; Todd, P.M.; Lazer, D.; Redish, A.D.; Couzin, I.D.; Group, C.S.R. Exploration</w:t>
      </w:r>
      <w:r w:rsidR="00001705" w:rsidRPr="00C72C56">
        <w:rPr>
          <w:i/>
          <w:noProof/>
          <w:color w:val="auto"/>
          <w:lang w:val="en-GB"/>
        </w:rPr>
        <w:t xml:space="preserve"> vs</w:t>
      </w:r>
      <w:r w:rsidR="00990115" w:rsidRPr="00C72C56">
        <w:rPr>
          <w:i/>
          <w:noProof/>
          <w:color w:val="auto"/>
          <w:lang w:val="en-GB"/>
        </w:rPr>
        <w:t>.</w:t>
      </w:r>
      <w:r w:rsidRPr="00C72C56">
        <w:rPr>
          <w:noProof/>
          <w:color w:val="auto"/>
          <w:lang w:val="en-GB"/>
        </w:rPr>
        <w:t xml:space="preserve"> exploitation in space, mind, and society. </w:t>
      </w:r>
      <w:r w:rsidRPr="00C72C56">
        <w:rPr>
          <w:i/>
          <w:noProof/>
          <w:color w:val="auto"/>
        </w:rPr>
        <w:t xml:space="preserve">Trends </w:t>
      </w:r>
      <w:r w:rsidR="00DE094D" w:rsidRPr="00C72C56">
        <w:rPr>
          <w:i/>
          <w:noProof/>
          <w:color w:val="auto"/>
        </w:rPr>
        <w:t xml:space="preserve">Cognit. Sci. </w:t>
      </w:r>
      <w:r w:rsidR="00001705" w:rsidRPr="00C72C56">
        <w:rPr>
          <w:b/>
          <w:noProof/>
          <w:color w:val="auto"/>
        </w:rPr>
        <w:t>2015</w:t>
      </w:r>
      <w:r w:rsidR="00001705" w:rsidRPr="00C72C56">
        <w:rPr>
          <w:noProof/>
          <w:color w:val="auto"/>
        </w:rPr>
        <w:t xml:space="preserve">, </w:t>
      </w:r>
      <w:r w:rsidR="00001705" w:rsidRPr="00C72C56">
        <w:rPr>
          <w:i/>
          <w:noProof/>
          <w:color w:val="auto"/>
        </w:rPr>
        <w:t>19</w:t>
      </w:r>
      <w:r w:rsidR="00001705" w:rsidRPr="00C72C56">
        <w:rPr>
          <w:noProof/>
          <w:color w:val="auto"/>
        </w:rPr>
        <w:t>, 46–5</w:t>
      </w:r>
      <w:r w:rsidRPr="00C72C56">
        <w:rPr>
          <w:noProof/>
          <w:color w:val="auto"/>
        </w:rPr>
        <w:t>4.</w:t>
      </w:r>
    </w:p>
    <w:p w14:paraId="592F9343"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lastRenderedPageBreak/>
        <w:t xml:space="preserve">Cohen, J.D.; McClure, S.M.; Angela, J.Y. Should </w:t>
      </w:r>
      <w:r w:rsidR="00DE094D" w:rsidRPr="00C72C56">
        <w:rPr>
          <w:noProof/>
          <w:color w:val="auto"/>
          <w:lang w:val="en-GB"/>
        </w:rPr>
        <w:t>I</w:t>
      </w:r>
      <w:r w:rsidRPr="00C72C56">
        <w:rPr>
          <w:noProof/>
          <w:color w:val="auto"/>
          <w:lang w:val="en-GB"/>
        </w:rPr>
        <w:t xml:space="preserve"> stay or should </w:t>
      </w:r>
      <w:r w:rsidR="00DE094D" w:rsidRPr="00C72C56">
        <w:rPr>
          <w:noProof/>
          <w:color w:val="auto"/>
          <w:lang w:val="en-GB"/>
        </w:rPr>
        <w:t>I</w:t>
      </w:r>
      <w:r w:rsidRPr="00C72C56">
        <w:rPr>
          <w:noProof/>
          <w:color w:val="auto"/>
          <w:lang w:val="en-GB"/>
        </w:rPr>
        <w:t xml:space="preserve"> go? How the human brain manages the trade-off between exploitation and exploration. </w:t>
      </w:r>
      <w:r w:rsidRPr="00C72C56">
        <w:rPr>
          <w:i/>
          <w:noProof/>
          <w:color w:val="auto"/>
        </w:rPr>
        <w:t>Philos</w:t>
      </w:r>
      <w:r w:rsidR="00DE094D" w:rsidRPr="00C72C56">
        <w:rPr>
          <w:i/>
          <w:noProof/>
          <w:color w:val="auto"/>
        </w:rPr>
        <w:t>.</w:t>
      </w:r>
      <w:r w:rsidRPr="00C72C56">
        <w:rPr>
          <w:i/>
          <w:noProof/>
          <w:color w:val="auto"/>
        </w:rPr>
        <w:t xml:space="preserve"> Trans</w:t>
      </w:r>
      <w:r w:rsidR="00DE094D" w:rsidRPr="00C72C56">
        <w:rPr>
          <w:i/>
          <w:noProof/>
          <w:color w:val="auto"/>
        </w:rPr>
        <w:t>.</w:t>
      </w:r>
      <w:r w:rsidRPr="00C72C56">
        <w:rPr>
          <w:i/>
          <w:noProof/>
          <w:color w:val="auto"/>
        </w:rPr>
        <w:t xml:space="preserve"> R</w:t>
      </w:r>
      <w:r w:rsidR="00DE094D" w:rsidRPr="00C72C56">
        <w:rPr>
          <w:i/>
          <w:noProof/>
          <w:color w:val="auto"/>
        </w:rPr>
        <w:t>.</w:t>
      </w:r>
      <w:r w:rsidRPr="00C72C56">
        <w:rPr>
          <w:i/>
          <w:noProof/>
          <w:color w:val="auto"/>
        </w:rPr>
        <w:t xml:space="preserve"> Soc</w:t>
      </w:r>
      <w:r w:rsidR="00DE094D" w:rsidRPr="00C72C56">
        <w:rPr>
          <w:i/>
          <w:noProof/>
          <w:color w:val="auto"/>
        </w:rPr>
        <w:t>. B</w:t>
      </w:r>
      <w:r w:rsidRPr="00C72C56">
        <w:rPr>
          <w:i/>
          <w:noProof/>
          <w:color w:val="auto"/>
        </w:rPr>
        <w:t xml:space="preserve"> Biol</w:t>
      </w:r>
      <w:r w:rsidR="00DE094D" w:rsidRPr="00C72C56">
        <w:rPr>
          <w:i/>
          <w:noProof/>
          <w:color w:val="auto"/>
        </w:rPr>
        <w:t>.</w:t>
      </w:r>
      <w:r w:rsidRPr="00C72C56">
        <w:rPr>
          <w:i/>
          <w:noProof/>
          <w:color w:val="auto"/>
        </w:rPr>
        <w:t xml:space="preserve"> Sci</w:t>
      </w:r>
      <w:r w:rsidR="00DE094D" w:rsidRPr="00C72C56">
        <w:rPr>
          <w:i/>
          <w:noProof/>
          <w:color w:val="auto"/>
        </w:rPr>
        <w:t>.</w:t>
      </w:r>
      <w:r w:rsidRPr="00C72C56">
        <w:rPr>
          <w:i/>
          <w:noProof/>
          <w:color w:val="auto"/>
        </w:rPr>
        <w:t xml:space="preserve"> </w:t>
      </w:r>
      <w:r w:rsidR="00001705" w:rsidRPr="00C72C56">
        <w:rPr>
          <w:b/>
          <w:noProof/>
          <w:color w:val="auto"/>
        </w:rPr>
        <w:t>2007</w:t>
      </w:r>
      <w:r w:rsidR="00001705" w:rsidRPr="00C72C56">
        <w:rPr>
          <w:noProof/>
          <w:color w:val="auto"/>
        </w:rPr>
        <w:t xml:space="preserve">, </w:t>
      </w:r>
      <w:r w:rsidR="00001705" w:rsidRPr="00C72C56">
        <w:rPr>
          <w:i/>
          <w:noProof/>
          <w:color w:val="auto"/>
        </w:rPr>
        <w:t>362</w:t>
      </w:r>
      <w:r w:rsidR="00001705" w:rsidRPr="00C72C56">
        <w:rPr>
          <w:noProof/>
          <w:color w:val="auto"/>
        </w:rPr>
        <w:t>, 933–9</w:t>
      </w:r>
      <w:r w:rsidRPr="00C72C56">
        <w:rPr>
          <w:noProof/>
          <w:color w:val="auto"/>
        </w:rPr>
        <w:t>42.</w:t>
      </w:r>
    </w:p>
    <w:p w14:paraId="11315932"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Blanco, N.J.; Otto, A.R.; Maddox, W.T.; Beevers, C.G.; Love, B.C. The influence of depression symptoms on exploratory decision-making. </w:t>
      </w:r>
      <w:r w:rsidRPr="00C72C56">
        <w:rPr>
          <w:i/>
          <w:noProof/>
          <w:color w:val="auto"/>
        </w:rPr>
        <w:t>Cognition</w:t>
      </w:r>
      <w:r w:rsidRPr="00C72C56">
        <w:rPr>
          <w:noProof/>
          <w:color w:val="auto"/>
        </w:rPr>
        <w:t xml:space="preserve"> </w:t>
      </w:r>
      <w:r w:rsidR="00001705" w:rsidRPr="00C72C56">
        <w:rPr>
          <w:b/>
          <w:noProof/>
          <w:color w:val="auto"/>
        </w:rPr>
        <w:t>2013</w:t>
      </w:r>
      <w:r w:rsidR="00001705" w:rsidRPr="00C72C56">
        <w:rPr>
          <w:noProof/>
          <w:color w:val="auto"/>
        </w:rPr>
        <w:t xml:space="preserve">, </w:t>
      </w:r>
      <w:r w:rsidR="00001705" w:rsidRPr="00C72C56">
        <w:rPr>
          <w:i/>
          <w:noProof/>
          <w:color w:val="auto"/>
        </w:rPr>
        <w:t>129</w:t>
      </w:r>
      <w:r w:rsidR="00001705" w:rsidRPr="00C72C56">
        <w:rPr>
          <w:noProof/>
          <w:color w:val="auto"/>
        </w:rPr>
        <w:t>, 563–5</w:t>
      </w:r>
      <w:r w:rsidRPr="00C72C56">
        <w:rPr>
          <w:noProof/>
          <w:color w:val="auto"/>
        </w:rPr>
        <w:t>68.</w:t>
      </w:r>
    </w:p>
    <w:p w14:paraId="2D377D33"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Knox, W.B.; Otto, A.R.; Stone, P.; Love, B. The nature of belief-directed exploratory choice in human decision-making. </w:t>
      </w:r>
      <w:r w:rsidRPr="00C72C56">
        <w:rPr>
          <w:i/>
          <w:noProof/>
          <w:color w:val="auto"/>
        </w:rPr>
        <w:t>Front</w:t>
      </w:r>
      <w:r w:rsidR="00DE094D" w:rsidRPr="00C72C56">
        <w:rPr>
          <w:i/>
          <w:noProof/>
          <w:color w:val="auto"/>
        </w:rPr>
        <w:t xml:space="preserve">. </w:t>
      </w:r>
      <w:r w:rsidRPr="00C72C56">
        <w:rPr>
          <w:i/>
          <w:noProof/>
          <w:color w:val="auto"/>
        </w:rPr>
        <w:t>Psychol</w:t>
      </w:r>
      <w:r w:rsidR="00DE094D" w:rsidRPr="00C72C56">
        <w:rPr>
          <w:i/>
          <w:noProof/>
          <w:color w:val="auto"/>
        </w:rPr>
        <w:t>.</w:t>
      </w:r>
      <w:r w:rsidRPr="00C72C56">
        <w:rPr>
          <w:noProof/>
          <w:color w:val="auto"/>
        </w:rPr>
        <w:t xml:space="preserve"> </w:t>
      </w:r>
      <w:r w:rsidR="00001705" w:rsidRPr="00C72C56">
        <w:rPr>
          <w:b/>
          <w:noProof/>
          <w:color w:val="auto"/>
        </w:rPr>
        <w:t>2012</w:t>
      </w:r>
      <w:r w:rsidR="00001705" w:rsidRPr="00C72C56">
        <w:rPr>
          <w:noProof/>
          <w:color w:val="auto"/>
        </w:rPr>
        <w:t xml:space="preserve">, </w:t>
      </w:r>
      <w:r w:rsidR="00001705" w:rsidRPr="00C72C56">
        <w:rPr>
          <w:i/>
          <w:noProof/>
          <w:color w:val="auto"/>
        </w:rPr>
        <w:t>2</w:t>
      </w:r>
      <w:r w:rsidR="00001705" w:rsidRPr="00C72C56">
        <w:rPr>
          <w:noProof/>
          <w:color w:val="auto"/>
        </w:rPr>
        <w:t>, 398</w:t>
      </w:r>
      <w:r w:rsidR="00DE094D" w:rsidRPr="00C72C56">
        <w:rPr>
          <w:noProof/>
          <w:color w:val="auto"/>
        </w:rPr>
        <w:t xml:space="preserve">, </w:t>
      </w:r>
      <w:r w:rsidR="00DE094D" w:rsidRPr="00C72C56">
        <w:rPr>
          <w:lang w:val="en-US"/>
        </w:rPr>
        <w:t>doi:</w:t>
      </w:r>
      <w:r w:rsidR="00EF1249">
        <w:fldChar w:fldCharType="begin"/>
      </w:r>
      <w:r w:rsidR="00EF1249">
        <w:instrText xml:space="preserve"> HYPERLINK "http://dx.doi.org/10.3389%2Ffpsyg.2011.00398" \t "pmc_ext" </w:instrText>
      </w:r>
      <w:r w:rsidR="00EF1249">
        <w:fldChar w:fldCharType="separate"/>
      </w:r>
      <w:r w:rsidR="00DE094D" w:rsidRPr="00C72C56">
        <w:rPr>
          <w:color w:val="auto"/>
          <w:lang w:val="en-US"/>
        </w:rPr>
        <w:t>10.3389/fpsyg.2011.00398</w:t>
      </w:r>
      <w:r w:rsidR="00EF1249">
        <w:rPr>
          <w:color w:val="auto"/>
          <w:lang w:val="en-US"/>
        </w:rPr>
        <w:fldChar w:fldCharType="end"/>
      </w:r>
      <w:r w:rsidR="00DE094D" w:rsidRPr="00C72C56">
        <w:rPr>
          <w:color w:val="auto"/>
          <w:lang w:val="en-US"/>
        </w:rPr>
        <w:t>.</w:t>
      </w:r>
    </w:p>
    <w:p w14:paraId="44CAE38C"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Otto, A.R.; Knox, W.B.; Markman, A.B.; Love, B.C. Physiological and behavioral signatures of reflective exploratory choice. </w:t>
      </w:r>
      <w:r w:rsidRPr="00C72C56">
        <w:rPr>
          <w:i/>
          <w:noProof/>
          <w:color w:val="auto"/>
        </w:rPr>
        <w:t>Cognit</w:t>
      </w:r>
      <w:r w:rsidR="00DE094D" w:rsidRPr="00C72C56">
        <w:rPr>
          <w:i/>
          <w:noProof/>
          <w:color w:val="auto"/>
        </w:rPr>
        <w:t>.</w:t>
      </w:r>
      <w:r w:rsidRPr="00C72C56">
        <w:rPr>
          <w:i/>
          <w:noProof/>
          <w:color w:val="auto"/>
        </w:rPr>
        <w:t xml:space="preserve"> Affect</w:t>
      </w:r>
      <w:r w:rsidR="00DE094D" w:rsidRPr="00C72C56">
        <w:rPr>
          <w:i/>
          <w:noProof/>
          <w:color w:val="auto"/>
        </w:rPr>
        <w:t>.</w:t>
      </w:r>
      <w:r w:rsidRPr="00C72C56">
        <w:rPr>
          <w:i/>
          <w:noProof/>
          <w:color w:val="auto"/>
        </w:rPr>
        <w:t xml:space="preserve"> Behav</w:t>
      </w:r>
      <w:r w:rsidR="00DE094D" w:rsidRPr="00C72C56">
        <w:rPr>
          <w:i/>
          <w:noProof/>
          <w:color w:val="auto"/>
        </w:rPr>
        <w:t>.</w:t>
      </w:r>
      <w:r w:rsidRPr="00C72C56">
        <w:rPr>
          <w:i/>
          <w:noProof/>
          <w:color w:val="auto"/>
        </w:rPr>
        <w:t xml:space="preserve"> Neurosci</w:t>
      </w:r>
      <w:r w:rsidR="00DE094D" w:rsidRPr="00C72C56">
        <w:rPr>
          <w:i/>
          <w:noProof/>
          <w:color w:val="auto"/>
        </w:rPr>
        <w:t>.</w:t>
      </w:r>
      <w:r w:rsidRPr="00C72C56">
        <w:rPr>
          <w:noProof/>
          <w:color w:val="auto"/>
        </w:rPr>
        <w:t xml:space="preserve"> </w:t>
      </w:r>
      <w:r w:rsidR="00001705" w:rsidRPr="00C72C56">
        <w:rPr>
          <w:b/>
          <w:noProof/>
          <w:color w:val="auto"/>
        </w:rPr>
        <w:t>2014</w:t>
      </w:r>
      <w:r w:rsidR="00001705" w:rsidRPr="00C72C56">
        <w:rPr>
          <w:noProof/>
          <w:color w:val="auto"/>
        </w:rPr>
        <w:t xml:space="preserve">, </w:t>
      </w:r>
      <w:r w:rsidR="00001705" w:rsidRPr="00C72C56">
        <w:rPr>
          <w:i/>
          <w:noProof/>
          <w:color w:val="auto"/>
        </w:rPr>
        <w:t>14</w:t>
      </w:r>
      <w:r w:rsidR="00001705" w:rsidRPr="00C72C56">
        <w:rPr>
          <w:noProof/>
          <w:color w:val="auto"/>
        </w:rPr>
        <w:t>, 1167–1</w:t>
      </w:r>
      <w:r w:rsidRPr="00C72C56">
        <w:rPr>
          <w:noProof/>
          <w:color w:val="auto"/>
        </w:rPr>
        <w:t>183.</w:t>
      </w:r>
    </w:p>
    <w:p w14:paraId="3688396B"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Otto, A.R.; Markman, A.B.; Gureckis, T.M.; Love, B.C. Regulatory fit and systematic exploration </w:t>
      </w:r>
      <w:r w:rsidRPr="00C72C56">
        <w:rPr>
          <w:noProof/>
          <w:color w:val="auto"/>
          <w:spacing w:val="-4"/>
          <w:lang w:val="en-GB"/>
        </w:rPr>
        <w:t xml:space="preserve">in a dynamic decision-making environment. </w:t>
      </w:r>
      <w:r w:rsidRPr="00C72C56">
        <w:rPr>
          <w:i/>
          <w:noProof/>
          <w:color w:val="auto"/>
          <w:spacing w:val="-4"/>
        </w:rPr>
        <w:t>J</w:t>
      </w:r>
      <w:r w:rsidR="00DE094D" w:rsidRPr="00C72C56">
        <w:rPr>
          <w:i/>
          <w:noProof/>
          <w:color w:val="auto"/>
          <w:spacing w:val="-4"/>
        </w:rPr>
        <w:t>.</w:t>
      </w:r>
      <w:r w:rsidRPr="00C72C56">
        <w:rPr>
          <w:i/>
          <w:noProof/>
          <w:color w:val="auto"/>
          <w:spacing w:val="-4"/>
        </w:rPr>
        <w:t xml:space="preserve"> Exp</w:t>
      </w:r>
      <w:r w:rsidR="00DE094D" w:rsidRPr="00C72C56">
        <w:rPr>
          <w:i/>
          <w:noProof/>
          <w:color w:val="auto"/>
          <w:spacing w:val="-4"/>
        </w:rPr>
        <w:t>.</w:t>
      </w:r>
      <w:r w:rsidRPr="00C72C56">
        <w:rPr>
          <w:i/>
          <w:noProof/>
          <w:color w:val="auto"/>
          <w:spacing w:val="-4"/>
        </w:rPr>
        <w:t xml:space="preserve"> Psychol</w:t>
      </w:r>
      <w:r w:rsidR="00DE094D" w:rsidRPr="00C72C56">
        <w:rPr>
          <w:i/>
          <w:noProof/>
          <w:color w:val="auto"/>
          <w:spacing w:val="-4"/>
        </w:rPr>
        <w:t>.</w:t>
      </w:r>
      <w:r w:rsidRPr="00C72C56">
        <w:rPr>
          <w:i/>
          <w:noProof/>
          <w:color w:val="auto"/>
          <w:spacing w:val="-4"/>
        </w:rPr>
        <w:t xml:space="preserve"> Learn</w:t>
      </w:r>
      <w:r w:rsidR="00DE094D" w:rsidRPr="00C72C56">
        <w:rPr>
          <w:i/>
          <w:noProof/>
          <w:color w:val="auto"/>
          <w:spacing w:val="-4"/>
        </w:rPr>
        <w:t>.</w:t>
      </w:r>
      <w:r w:rsidRPr="00C72C56">
        <w:rPr>
          <w:i/>
          <w:noProof/>
          <w:color w:val="auto"/>
          <w:spacing w:val="-4"/>
        </w:rPr>
        <w:t xml:space="preserve"> Mem</w:t>
      </w:r>
      <w:r w:rsidR="00DE094D" w:rsidRPr="00C72C56">
        <w:rPr>
          <w:i/>
          <w:noProof/>
          <w:color w:val="auto"/>
          <w:spacing w:val="-4"/>
        </w:rPr>
        <w:t>.</w:t>
      </w:r>
      <w:r w:rsidRPr="00C72C56">
        <w:rPr>
          <w:i/>
          <w:noProof/>
          <w:color w:val="auto"/>
          <w:spacing w:val="-4"/>
        </w:rPr>
        <w:t xml:space="preserve"> Cognit</w:t>
      </w:r>
      <w:r w:rsidR="00DE094D" w:rsidRPr="00C72C56">
        <w:rPr>
          <w:i/>
          <w:noProof/>
          <w:color w:val="auto"/>
          <w:spacing w:val="-4"/>
        </w:rPr>
        <w:t>.</w:t>
      </w:r>
      <w:r w:rsidRPr="00C72C56">
        <w:rPr>
          <w:i/>
          <w:noProof/>
          <w:color w:val="auto"/>
          <w:spacing w:val="-4"/>
        </w:rPr>
        <w:t xml:space="preserve"> </w:t>
      </w:r>
      <w:r w:rsidR="00001705" w:rsidRPr="00C72C56">
        <w:rPr>
          <w:b/>
          <w:noProof/>
          <w:color w:val="auto"/>
          <w:spacing w:val="-4"/>
        </w:rPr>
        <w:t>2010</w:t>
      </w:r>
      <w:r w:rsidR="00001705" w:rsidRPr="00C72C56">
        <w:rPr>
          <w:noProof/>
          <w:color w:val="auto"/>
          <w:spacing w:val="-4"/>
        </w:rPr>
        <w:t xml:space="preserve">, </w:t>
      </w:r>
      <w:r w:rsidR="00001705" w:rsidRPr="00C72C56">
        <w:rPr>
          <w:i/>
          <w:noProof/>
          <w:color w:val="auto"/>
          <w:spacing w:val="-4"/>
        </w:rPr>
        <w:t>36</w:t>
      </w:r>
      <w:r w:rsidR="00001705" w:rsidRPr="00C72C56">
        <w:rPr>
          <w:noProof/>
          <w:color w:val="auto"/>
          <w:spacing w:val="-4"/>
        </w:rPr>
        <w:t>, 797</w:t>
      </w:r>
      <w:r w:rsidR="009B5F6C" w:rsidRPr="00C72C56">
        <w:rPr>
          <w:noProof/>
          <w:color w:val="auto"/>
          <w:spacing w:val="-4"/>
        </w:rPr>
        <w:t>–804</w:t>
      </w:r>
      <w:r w:rsidRPr="00C72C56">
        <w:rPr>
          <w:noProof/>
          <w:color w:val="auto"/>
          <w:spacing w:val="-4"/>
        </w:rPr>
        <w:t>.</w:t>
      </w:r>
    </w:p>
    <w:p w14:paraId="230F8342"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lang w:val="en-GB"/>
        </w:rPr>
      </w:pPr>
      <w:r w:rsidRPr="00C72C56">
        <w:rPr>
          <w:noProof/>
          <w:color w:val="auto"/>
          <w:lang w:val="en-GB"/>
        </w:rPr>
        <w:t xml:space="preserve">Gittins, J.; Jones, D. </w:t>
      </w:r>
      <w:r w:rsidRPr="00C72C56">
        <w:rPr>
          <w:i/>
          <w:noProof/>
          <w:color w:val="auto"/>
          <w:lang w:val="en-GB"/>
        </w:rPr>
        <w:t xml:space="preserve">Progress in </w:t>
      </w:r>
      <w:r w:rsidR="009B5F6C" w:rsidRPr="00C72C56">
        <w:rPr>
          <w:i/>
          <w:noProof/>
          <w:color w:val="auto"/>
          <w:lang w:val="en-GB"/>
        </w:rPr>
        <w:t>Statistics</w:t>
      </w:r>
      <w:r w:rsidR="009B5F6C" w:rsidRPr="00C72C56">
        <w:rPr>
          <w:noProof/>
          <w:color w:val="auto"/>
          <w:lang w:val="en-GB"/>
        </w:rPr>
        <w:t>;</w:t>
      </w:r>
      <w:r w:rsidRPr="00C72C56">
        <w:rPr>
          <w:noProof/>
          <w:color w:val="auto"/>
          <w:lang w:val="en-GB"/>
        </w:rPr>
        <w:t xml:space="preserve"> North-Holland</w:t>
      </w:r>
      <w:r w:rsidR="009B5F6C" w:rsidRPr="00C72C56">
        <w:rPr>
          <w:noProof/>
          <w:color w:val="auto"/>
          <w:lang w:val="en-GB"/>
        </w:rPr>
        <w:t>: Amsterdam, The Netherland,</w:t>
      </w:r>
      <w:r w:rsidRPr="00C72C56">
        <w:rPr>
          <w:noProof/>
          <w:color w:val="auto"/>
          <w:lang w:val="en-GB"/>
        </w:rPr>
        <w:t xml:space="preserve"> </w:t>
      </w:r>
      <w:r w:rsidR="00001705" w:rsidRPr="00C72C56">
        <w:rPr>
          <w:noProof/>
          <w:color w:val="auto"/>
          <w:lang w:val="en-GB"/>
        </w:rPr>
        <w:t>1974</w:t>
      </w:r>
      <w:r w:rsidR="009B5F6C" w:rsidRPr="00C72C56">
        <w:rPr>
          <w:noProof/>
          <w:color w:val="auto"/>
          <w:lang w:val="en-GB"/>
        </w:rPr>
        <w:t>;</w:t>
      </w:r>
      <w:r w:rsidR="00001705" w:rsidRPr="00C72C56">
        <w:rPr>
          <w:noProof/>
          <w:color w:val="auto"/>
          <w:lang w:val="en-GB"/>
        </w:rPr>
        <w:t xml:space="preserve"> </w:t>
      </w:r>
      <w:r w:rsidR="009B5F6C" w:rsidRPr="00C72C56">
        <w:rPr>
          <w:noProof/>
          <w:color w:val="auto"/>
          <w:lang w:val="en-GB"/>
        </w:rPr>
        <w:t xml:space="preserve">Volume </w:t>
      </w:r>
      <w:r w:rsidR="00001705" w:rsidRPr="00C72C56">
        <w:rPr>
          <w:noProof/>
          <w:color w:val="auto"/>
          <w:lang w:val="en-GB"/>
        </w:rPr>
        <w:t xml:space="preserve">2, </w:t>
      </w:r>
      <w:r w:rsidR="009B5F6C" w:rsidRPr="00C72C56">
        <w:rPr>
          <w:noProof/>
          <w:color w:val="auto"/>
          <w:lang w:val="en-GB"/>
        </w:rPr>
        <w:t xml:space="preserve">p. </w:t>
      </w:r>
      <w:r w:rsidR="00001705" w:rsidRPr="00C72C56">
        <w:rPr>
          <w:noProof/>
          <w:color w:val="auto"/>
          <w:lang w:val="en-GB"/>
        </w:rPr>
        <w:t>9</w:t>
      </w:r>
      <w:r w:rsidRPr="00C72C56">
        <w:rPr>
          <w:noProof/>
          <w:color w:val="auto"/>
          <w:lang w:val="en-GB"/>
        </w:rPr>
        <w:t>.</w:t>
      </w:r>
    </w:p>
    <w:p w14:paraId="252B3619"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Kaelbling, L.P.; Littman, M.L.; Moore, A.W. Reinforcement learning: A survey. </w:t>
      </w:r>
      <w:r w:rsidRPr="00C72C56">
        <w:rPr>
          <w:i/>
          <w:noProof/>
          <w:color w:val="auto"/>
        </w:rPr>
        <w:t>J</w:t>
      </w:r>
      <w:r w:rsidR="009B5F6C" w:rsidRPr="00C72C56">
        <w:rPr>
          <w:i/>
          <w:noProof/>
          <w:color w:val="auto"/>
        </w:rPr>
        <w:t>.</w:t>
      </w:r>
      <w:r w:rsidRPr="00C72C56">
        <w:rPr>
          <w:i/>
          <w:noProof/>
          <w:color w:val="auto"/>
        </w:rPr>
        <w:t xml:space="preserve"> </w:t>
      </w:r>
      <w:r w:rsidR="009B5F6C" w:rsidRPr="00C72C56">
        <w:rPr>
          <w:i/>
          <w:noProof/>
          <w:color w:val="auto"/>
        </w:rPr>
        <w:t xml:space="preserve">Artif. Intell. Res. </w:t>
      </w:r>
      <w:r w:rsidRPr="00C72C56">
        <w:rPr>
          <w:b/>
          <w:noProof/>
          <w:color w:val="auto"/>
        </w:rPr>
        <w:t>1996</w:t>
      </w:r>
      <w:r w:rsidRPr="00C72C56">
        <w:rPr>
          <w:noProof/>
          <w:color w:val="auto"/>
        </w:rPr>
        <w:t xml:space="preserve">, </w:t>
      </w:r>
      <w:r w:rsidR="009B5F6C" w:rsidRPr="00C72C56">
        <w:rPr>
          <w:i/>
          <w:noProof/>
          <w:color w:val="auto"/>
        </w:rPr>
        <w:t>4</w:t>
      </w:r>
      <w:r w:rsidR="009B5F6C" w:rsidRPr="00C72C56">
        <w:rPr>
          <w:noProof/>
          <w:color w:val="auto"/>
        </w:rPr>
        <w:t xml:space="preserve">, </w:t>
      </w:r>
      <w:r w:rsidRPr="00C72C56">
        <w:rPr>
          <w:noProof/>
          <w:color w:val="auto"/>
        </w:rPr>
        <w:t>23</w:t>
      </w:r>
      <w:r w:rsidR="00001705" w:rsidRPr="00C72C56">
        <w:rPr>
          <w:noProof/>
          <w:color w:val="auto"/>
        </w:rPr>
        <w:t>7–2</w:t>
      </w:r>
      <w:r w:rsidRPr="00C72C56">
        <w:rPr>
          <w:noProof/>
          <w:color w:val="auto"/>
        </w:rPr>
        <w:t>85.</w:t>
      </w:r>
    </w:p>
    <w:p w14:paraId="05C71CA0" w14:textId="43BFF97D" w:rsidR="00FE6909" w:rsidRPr="00C72C56" w:rsidRDefault="00FE6909" w:rsidP="00281617">
      <w:pPr>
        <w:pStyle w:val="EndNoteBibliography"/>
        <w:numPr>
          <w:ilvl w:val="0"/>
          <w:numId w:val="50"/>
        </w:numPr>
        <w:adjustRightInd w:val="0"/>
        <w:snapToGrid w:val="0"/>
        <w:spacing w:line="340" w:lineRule="atLeast"/>
        <w:ind w:left="454" w:hanging="454"/>
        <w:rPr>
          <w:noProof/>
          <w:color w:val="auto"/>
          <w:lang w:val="en-GB"/>
        </w:rPr>
      </w:pPr>
      <w:r w:rsidRPr="00C72C56">
        <w:rPr>
          <w:noProof/>
          <w:color w:val="auto"/>
          <w:lang w:val="en-GB"/>
        </w:rPr>
        <w:t xml:space="preserve">Sutton, R.S.; Barto, A.G. </w:t>
      </w:r>
      <w:r w:rsidRPr="00C72C56">
        <w:rPr>
          <w:i/>
          <w:noProof/>
          <w:color w:val="auto"/>
          <w:lang w:val="en-GB"/>
        </w:rPr>
        <w:t xml:space="preserve">Introduction to </w:t>
      </w:r>
      <w:r w:rsidR="009B5F6C" w:rsidRPr="00C72C56">
        <w:rPr>
          <w:i/>
          <w:noProof/>
          <w:color w:val="auto"/>
          <w:lang w:val="en-GB"/>
        </w:rPr>
        <w:t>Reinforcement Learnin</w:t>
      </w:r>
      <w:r w:rsidR="009B5F6C" w:rsidRPr="0093459D">
        <w:rPr>
          <w:i/>
          <w:noProof/>
          <w:color w:val="auto"/>
          <w:lang w:val="en-GB"/>
        </w:rPr>
        <w:t>g</w:t>
      </w:r>
      <w:r w:rsidR="009B5F6C" w:rsidRPr="0093459D">
        <w:rPr>
          <w:noProof/>
          <w:color w:val="auto"/>
          <w:lang w:val="en-GB"/>
        </w:rPr>
        <w:t>;</w:t>
      </w:r>
      <w:r w:rsidRPr="0093459D">
        <w:rPr>
          <w:noProof/>
          <w:color w:val="auto"/>
          <w:lang w:val="en-GB"/>
        </w:rPr>
        <w:t xml:space="preserve"> MIT Press:</w:t>
      </w:r>
      <w:r w:rsidR="00B36866" w:rsidRPr="0093459D">
        <w:rPr>
          <w:noProof/>
          <w:color w:val="auto"/>
          <w:lang w:val="en-GB"/>
        </w:rPr>
        <w:t xml:space="preserve"> Cam</w:t>
      </w:r>
      <w:r w:rsidR="00B36866" w:rsidRPr="00C72C56">
        <w:rPr>
          <w:noProof/>
          <w:color w:val="auto"/>
          <w:lang w:val="en-GB"/>
        </w:rPr>
        <w:t>bridge, MA, USA,</w:t>
      </w:r>
      <w:r w:rsidRPr="00C72C56">
        <w:rPr>
          <w:noProof/>
          <w:color w:val="auto"/>
          <w:lang w:val="en-GB"/>
        </w:rPr>
        <w:t xml:space="preserve"> 1998.</w:t>
      </w:r>
    </w:p>
    <w:p w14:paraId="42A1DACD"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lang w:val="en-GB"/>
        </w:rPr>
      </w:pPr>
      <w:r w:rsidRPr="00C72C56">
        <w:rPr>
          <w:noProof/>
          <w:color w:val="auto"/>
          <w:spacing w:val="-4"/>
          <w:lang w:val="en-GB"/>
        </w:rPr>
        <w:t xml:space="preserve">Thrun, S.B. </w:t>
      </w:r>
      <w:r w:rsidRPr="00C72C56">
        <w:rPr>
          <w:i/>
          <w:noProof/>
          <w:color w:val="auto"/>
          <w:spacing w:val="-4"/>
          <w:lang w:val="en-GB"/>
        </w:rPr>
        <w:t xml:space="preserve">Efficient </w:t>
      </w:r>
      <w:r w:rsidR="009B5F6C" w:rsidRPr="00C72C56">
        <w:rPr>
          <w:i/>
          <w:noProof/>
          <w:color w:val="auto"/>
          <w:spacing w:val="-4"/>
          <w:lang w:val="en-GB"/>
        </w:rPr>
        <w:t xml:space="preserve">Exploration </w:t>
      </w:r>
      <w:r w:rsidRPr="00C72C56">
        <w:rPr>
          <w:i/>
          <w:noProof/>
          <w:color w:val="auto"/>
          <w:spacing w:val="-4"/>
          <w:lang w:val="en-GB"/>
        </w:rPr>
        <w:t xml:space="preserve">in </w:t>
      </w:r>
      <w:r w:rsidR="009B5F6C" w:rsidRPr="00C72C56">
        <w:rPr>
          <w:i/>
          <w:noProof/>
          <w:color w:val="auto"/>
          <w:spacing w:val="-4"/>
          <w:lang w:val="en-GB"/>
        </w:rPr>
        <w:t>Reinforcement Learning</w:t>
      </w:r>
      <w:r w:rsidR="009B5F6C" w:rsidRPr="00C72C56">
        <w:rPr>
          <w:noProof/>
          <w:color w:val="auto"/>
          <w:spacing w:val="-4"/>
          <w:lang w:val="en-GB"/>
        </w:rPr>
        <w:t>;</w:t>
      </w:r>
      <w:r w:rsidRPr="00C72C56">
        <w:rPr>
          <w:noProof/>
          <w:color w:val="auto"/>
          <w:spacing w:val="-4"/>
          <w:lang w:val="en-GB"/>
        </w:rPr>
        <w:t xml:space="preserve"> </w:t>
      </w:r>
      <w:r w:rsidR="009B5F6C" w:rsidRPr="00C72C56">
        <w:rPr>
          <w:rStyle w:val="small-link-text"/>
          <w:spacing w:val="-4"/>
          <w:lang w:val="en-GB"/>
        </w:rPr>
        <w:t>Carnegie Mellon University:</w:t>
      </w:r>
      <w:r w:rsidR="009B5F6C" w:rsidRPr="00C72C56">
        <w:rPr>
          <w:spacing w:val="-4"/>
          <w:lang w:val="en-GB"/>
        </w:rPr>
        <w:t xml:space="preserve"> </w:t>
      </w:r>
      <w:r w:rsidR="009B5F6C" w:rsidRPr="00C72C56">
        <w:rPr>
          <w:rStyle w:val="small-link-text"/>
          <w:spacing w:val="-4"/>
          <w:lang w:val="en-GB"/>
        </w:rPr>
        <w:t>Pittsburgh</w:t>
      </w:r>
      <w:r w:rsidR="009B5F6C" w:rsidRPr="00C72C56">
        <w:rPr>
          <w:rStyle w:val="small-link-text"/>
          <w:lang w:val="en-GB"/>
        </w:rPr>
        <w:t xml:space="preserve">, PA, USA, </w:t>
      </w:r>
      <w:r w:rsidRPr="00C72C56">
        <w:rPr>
          <w:noProof/>
          <w:color w:val="auto"/>
          <w:lang w:val="en-GB"/>
        </w:rPr>
        <w:t>1992.</w:t>
      </w:r>
    </w:p>
    <w:p w14:paraId="5653B88C" w14:textId="555B76DF" w:rsidR="00FE6909" w:rsidRPr="00C72C56" w:rsidRDefault="00FE6909" w:rsidP="00281617">
      <w:pPr>
        <w:pStyle w:val="EndNoteBibliography"/>
        <w:numPr>
          <w:ilvl w:val="0"/>
          <w:numId w:val="50"/>
        </w:numPr>
        <w:adjustRightInd w:val="0"/>
        <w:snapToGrid w:val="0"/>
        <w:spacing w:line="340" w:lineRule="atLeast"/>
        <w:ind w:left="454" w:hanging="454"/>
        <w:rPr>
          <w:noProof/>
          <w:color w:val="auto"/>
          <w:lang w:val="en-GB"/>
        </w:rPr>
      </w:pPr>
      <w:r w:rsidRPr="00C72C56">
        <w:rPr>
          <w:noProof/>
          <w:color w:val="auto"/>
          <w:lang w:val="en-GB"/>
        </w:rPr>
        <w:t xml:space="preserve">Chen, H.; Zhu, Y.; Hu, K. In </w:t>
      </w:r>
      <w:r w:rsidRPr="00C72C56">
        <w:rPr>
          <w:i/>
          <w:noProof/>
          <w:color w:val="auto"/>
          <w:lang w:val="en-GB"/>
        </w:rPr>
        <w:t xml:space="preserve">Adaptive </w:t>
      </w:r>
      <w:r w:rsidR="00DB48B1" w:rsidRPr="00C72C56">
        <w:rPr>
          <w:i/>
          <w:noProof/>
          <w:color w:val="auto"/>
          <w:lang w:val="en-GB"/>
        </w:rPr>
        <w:t>Bacterial Foraging Optimization</w:t>
      </w:r>
      <w:r w:rsidR="00DB48B1" w:rsidRPr="00C72C56">
        <w:rPr>
          <w:noProof/>
          <w:color w:val="auto"/>
          <w:lang w:val="en-GB"/>
        </w:rPr>
        <w:t>;</w:t>
      </w:r>
      <w:r w:rsidRPr="00C72C56">
        <w:rPr>
          <w:noProof/>
          <w:color w:val="auto"/>
          <w:lang w:val="en-GB"/>
        </w:rPr>
        <w:t xml:space="preserve"> Abstract and Applied Analy</w:t>
      </w:r>
      <w:r w:rsidRPr="0093459D">
        <w:rPr>
          <w:noProof/>
          <w:color w:val="auto"/>
          <w:lang w:val="en-GB"/>
        </w:rPr>
        <w:t>sis</w:t>
      </w:r>
      <w:r w:rsidR="00DB48B1" w:rsidRPr="0093459D">
        <w:rPr>
          <w:noProof/>
          <w:color w:val="auto"/>
          <w:lang w:val="en-GB"/>
        </w:rPr>
        <w:t>;</w:t>
      </w:r>
      <w:r w:rsidRPr="0093459D">
        <w:rPr>
          <w:noProof/>
          <w:color w:val="auto"/>
          <w:lang w:val="en-GB"/>
        </w:rPr>
        <w:t xml:space="preserve"> Hindawi Publishing Corporation</w:t>
      </w:r>
      <w:r w:rsidR="00DB48B1" w:rsidRPr="0093459D">
        <w:rPr>
          <w:noProof/>
          <w:color w:val="auto"/>
          <w:lang w:val="en-GB"/>
        </w:rPr>
        <w:t>:</w:t>
      </w:r>
      <w:r w:rsidR="00B36866" w:rsidRPr="0093459D">
        <w:rPr>
          <w:noProof/>
          <w:color w:val="auto"/>
          <w:lang w:val="en-GB"/>
        </w:rPr>
        <w:t xml:space="preserve"> N</w:t>
      </w:r>
      <w:r w:rsidR="00B36866" w:rsidRPr="00C72C56">
        <w:rPr>
          <w:noProof/>
          <w:color w:val="auto"/>
          <w:lang w:val="en-GB"/>
        </w:rPr>
        <w:t>ew York, NY, USA</w:t>
      </w:r>
      <w:r w:rsidR="00C72D78" w:rsidRPr="00C72C56">
        <w:rPr>
          <w:noProof/>
          <w:color w:val="auto"/>
          <w:lang w:val="en-GB"/>
        </w:rPr>
        <w:t>,</w:t>
      </w:r>
      <w:r w:rsidR="00DB48B1" w:rsidRPr="00C72C56">
        <w:rPr>
          <w:noProof/>
          <w:color w:val="auto"/>
          <w:lang w:val="en-GB"/>
        </w:rPr>
        <w:t xml:space="preserve"> 2011.</w:t>
      </w:r>
    </w:p>
    <w:p w14:paraId="64DBB709"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Eliassen, S.; Jørgensen, C.; Mangel, M.; Giske, J. Exploration or exploitation: Life expectancy changes the value of learning in foraging strategies. </w:t>
      </w:r>
      <w:r w:rsidRPr="00C72C56">
        <w:rPr>
          <w:i/>
          <w:noProof/>
          <w:color w:val="auto"/>
        </w:rPr>
        <w:t xml:space="preserve">Oikos </w:t>
      </w:r>
      <w:r w:rsidR="00001705" w:rsidRPr="00C72C56">
        <w:rPr>
          <w:b/>
          <w:noProof/>
          <w:color w:val="auto"/>
        </w:rPr>
        <w:t>2007</w:t>
      </w:r>
      <w:r w:rsidR="00001705" w:rsidRPr="00C72C56">
        <w:rPr>
          <w:noProof/>
          <w:color w:val="auto"/>
        </w:rPr>
        <w:t xml:space="preserve">, </w:t>
      </w:r>
      <w:r w:rsidR="00001705" w:rsidRPr="00C72C56">
        <w:rPr>
          <w:i/>
          <w:noProof/>
          <w:color w:val="auto"/>
        </w:rPr>
        <w:t>116</w:t>
      </w:r>
      <w:r w:rsidR="00001705" w:rsidRPr="00C72C56">
        <w:rPr>
          <w:noProof/>
          <w:color w:val="auto"/>
        </w:rPr>
        <w:t>, 513–5</w:t>
      </w:r>
      <w:r w:rsidRPr="00C72C56">
        <w:rPr>
          <w:noProof/>
          <w:color w:val="auto"/>
        </w:rPr>
        <w:t>23.</w:t>
      </w:r>
    </w:p>
    <w:p w14:paraId="5C09CEDA" w14:textId="5A57F493" w:rsidR="00FE6909" w:rsidRPr="00C72C56" w:rsidRDefault="00FE6909" w:rsidP="00281617">
      <w:pPr>
        <w:pStyle w:val="EndNoteBibliography"/>
        <w:numPr>
          <w:ilvl w:val="0"/>
          <w:numId w:val="50"/>
        </w:numPr>
        <w:adjustRightInd w:val="0"/>
        <w:snapToGrid w:val="0"/>
        <w:spacing w:line="340" w:lineRule="atLeast"/>
        <w:ind w:left="454" w:hanging="454"/>
        <w:rPr>
          <w:noProof/>
          <w:color w:val="auto"/>
          <w:spacing w:val="-2"/>
        </w:rPr>
      </w:pPr>
      <w:r w:rsidRPr="00C72C56">
        <w:rPr>
          <w:noProof/>
          <w:color w:val="auto"/>
          <w:spacing w:val="-2"/>
          <w:lang w:val="en-GB"/>
        </w:rPr>
        <w:t>Hills, T.T. Animal foraging and the evolution of goal</w:t>
      </w:r>
      <w:r w:rsidR="00001705" w:rsidRPr="00C72C56">
        <w:rPr>
          <w:noProof/>
          <w:color w:val="auto"/>
          <w:spacing w:val="-2"/>
          <w:lang w:val="en-GB"/>
        </w:rPr>
        <w:t>-</w:t>
      </w:r>
      <w:r w:rsidRPr="00C72C56">
        <w:rPr>
          <w:noProof/>
          <w:color w:val="auto"/>
          <w:spacing w:val="-2"/>
          <w:lang w:val="en-GB"/>
        </w:rPr>
        <w:t xml:space="preserve">directed cognition. </w:t>
      </w:r>
      <w:r w:rsidRPr="00C72C56">
        <w:rPr>
          <w:i/>
          <w:noProof/>
          <w:color w:val="auto"/>
          <w:spacing w:val="-2"/>
        </w:rPr>
        <w:t>Cognit</w:t>
      </w:r>
      <w:r w:rsidR="00DB48B1" w:rsidRPr="00C72C56">
        <w:rPr>
          <w:i/>
          <w:noProof/>
          <w:color w:val="auto"/>
          <w:spacing w:val="-2"/>
        </w:rPr>
        <w:t>.</w:t>
      </w:r>
      <w:r w:rsidRPr="00C72C56">
        <w:rPr>
          <w:i/>
          <w:noProof/>
          <w:color w:val="auto"/>
          <w:spacing w:val="-2"/>
        </w:rPr>
        <w:t xml:space="preserve"> Sci</w:t>
      </w:r>
      <w:r w:rsidR="00DB48B1" w:rsidRPr="00C72C56">
        <w:rPr>
          <w:i/>
          <w:noProof/>
          <w:color w:val="auto"/>
          <w:spacing w:val="-2"/>
        </w:rPr>
        <w:t>.</w:t>
      </w:r>
      <w:r w:rsidRPr="00C72C56">
        <w:rPr>
          <w:i/>
          <w:noProof/>
          <w:color w:val="auto"/>
          <w:spacing w:val="-2"/>
        </w:rPr>
        <w:t xml:space="preserve"> </w:t>
      </w:r>
      <w:r w:rsidR="00001705" w:rsidRPr="00C72C56">
        <w:rPr>
          <w:b/>
          <w:noProof/>
          <w:color w:val="auto"/>
          <w:spacing w:val="-2"/>
        </w:rPr>
        <w:t>2006</w:t>
      </w:r>
      <w:r w:rsidR="00001705" w:rsidRPr="00C72C56">
        <w:rPr>
          <w:noProof/>
          <w:color w:val="auto"/>
          <w:spacing w:val="-2"/>
        </w:rPr>
        <w:t xml:space="preserve">, </w:t>
      </w:r>
      <w:r w:rsidR="00001705" w:rsidRPr="00C72C56">
        <w:rPr>
          <w:i/>
          <w:noProof/>
          <w:color w:val="auto"/>
          <w:spacing w:val="-2"/>
        </w:rPr>
        <w:t>30</w:t>
      </w:r>
      <w:r w:rsidR="00001705" w:rsidRPr="00C72C56">
        <w:rPr>
          <w:noProof/>
          <w:color w:val="auto"/>
          <w:spacing w:val="-2"/>
        </w:rPr>
        <w:t xml:space="preserve">, </w:t>
      </w:r>
      <w:r w:rsidR="0093459D">
        <w:rPr>
          <w:noProof/>
          <w:color w:val="auto"/>
          <w:spacing w:val="-2"/>
        </w:rPr>
        <w:br/>
      </w:r>
      <w:r w:rsidR="00001705" w:rsidRPr="00C72C56">
        <w:rPr>
          <w:noProof/>
          <w:color w:val="auto"/>
          <w:spacing w:val="-2"/>
        </w:rPr>
        <w:t>3–4</w:t>
      </w:r>
      <w:r w:rsidRPr="00C72C56">
        <w:rPr>
          <w:noProof/>
          <w:color w:val="auto"/>
          <w:spacing w:val="-2"/>
        </w:rPr>
        <w:t>1.</w:t>
      </w:r>
    </w:p>
    <w:p w14:paraId="7F516153"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Kramer, D.L.; Weary, D.M. Exploration</w:t>
      </w:r>
      <w:r w:rsidR="00001705" w:rsidRPr="00C72C56">
        <w:rPr>
          <w:i/>
          <w:noProof/>
          <w:color w:val="auto"/>
          <w:lang w:val="en-GB"/>
        </w:rPr>
        <w:t xml:space="preserve"> vs</w:t>
      </w:r>
      <w:r w:rsidR="00990115" w:rsidRPr="00C72C56">
        <w:rPr>
          <w:i/>
          <w:noProof/>
          <w:color w:val="auto"/>
          <w:lang w:val="en-GB"/>
        </w:rPr>
        <w:t>.</w:t>
      </w:r>
      <w:r w:rsidRPr="00C72C56">
        <w:rPr>
          <w:noProof/>
          <w:color w:val="auto"/>
          <w:lang w:val="en-GB"/>
        </w:rPr>
        <w:t xml:space="preserve"> exploitation: A field study of time allocation to environmental tracking by foraging chipmunks. </w:t>
      </w:r>
      <w:r w:rsidRPr="00C72C56">
        <w:rPr>
          <w:i/>
          <w:noProof/>
          <w:color w:val="auto"/>
        </w:rPr>
        <w:t>Anim</w:t>
      </w:r>
      <w:r w:rsidR="00DB48B1" w:rsidRPr="00C72C56">
        <w:rPr>
          <w:i/>
          <w:noProof/>
          <w:color w:val="auto"/>
        </w:rPr>
        <w:t xml:space="preserve">. </w:t>
      </w:r>
      <w:r w:rsidRPr="00C72C56">
        <w:rPr>
          <w:i/>
          <w:noProof/>
          <w:color w:val="auto"/>
        </w:rPr>
        <w:t>Behav</w:t>
      </w:r>
      <w:r w:rsidR="00DB48B1" w:rsidRPr="00C72C56">
        <w:rPr>
          <w:i/>
          <w:noProof/>
          <w:color w:val="auto"/>
        </w:rPr>
        <w:t>.</w:t>
      </w:r>
      <w:r w:rsidRPr="00C72C56">
        <w:rPr>
          <w:i/>
          <w:noProof/>
          <w:color w:val="auto"/>
        </w:rPr>
        <w:t xml:space="preserve"> </w:t>
      </w:r>
      <w:r w:rsidR="00001705" w:rsidRPr="00C72C56">
        <w:rPr>
          <w:b/>
          <w:noProof/>
          <w:color w:val="auto"/>
        </w:rPr>
        <w:t>1991</w:t>
      </w:r>
      <w:r w:rsidR="00001705" w:rsidRPr="00C72C56">
        <w:rPr>
          <w:noProof/>
          <w:color w:val="auto"/>
        </w:rPr>
        <w:t xml:space="preserve">, </w:t>
      </w:r>
      <w:r w:rsidR="00001705" w:rsidRPr="00C72C56">
        <w:rPr>
          <w:i/>
          <w:noProof/>
          <w:color w:val="auto"/>
        </w:rPr>
        <w:t>41</w:t>
      </w:r>
      <w:r w:rsidR="00001705" w:rsidRPr="00C72C56">
        <w:rPr>
          <w:noProof/>
          <w:color w:val="auto"/>
        </w:rPr>
        <w:t>, 443–4</w:t>
      </w:r>
      <w:r w:rsidRPr="00C72C56">
        <w:rPr>
          <w:noProof/>
          <w:color w:val="auto"/>
        </w:rPr>
        <w:t>49.</w:t>
      </w:r>
    </w:p>
    <w:p w14:paraId="700FAF13"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Krebs, J.R.; Kacelnik, A.; Taylor, P. Test of optimal sampling by foraging great tits. </w:t>
      </w:r>
      <w:r w:rsidRPr="00C72C56">
        <w:rPr>
          <w:i/>
          <w:noProof/>
          <w:color w:val="auto"/>
        </w:rPr>
        <w:t xml:space="preserve">Nature </w:t>
      </w:r>
      <w:r w:rsidR="00001705" w:rsidRPr="00C72C56">
        <w:rPr>
          <w:b/>
          <w:noProof/>
          <w:color w:val="auto"/>
        </w:rPr>
        <w:t>1978</w:t>
      </w:r>
      <w:r w:rsidR="00001705" w:rsidRPr="00C72C56">
        <w:rPr>
          <w:noProof/>
          <w:color w:val="auto"/>
        </w:rPr>
        <w:t xml:space="preserve">, </w:t>
      </w:r>
      <w:r w:rsidR="00001705" w:rsidRPr="00C72C56">
        <w:rPr>
          <w:i/>
          <w:noProof/>
          <w:color w:val="auto"/>
        </w:rPr>
        <w:t>275</w:t>
      </w:r>
      <w:r w:rsidR="00001705" w:rsidRPr="00C72C56">
        <w:rPr>
          <w:noProof/>
          <w:color w:val="auto"/>
        </w:rPr>
        <w:t>, 27–3</w:t>
      </w:r>
      <w:r w:rsidRPr="00C72C56">
        <w:rPr>
          <w:noProof/>
          <w:color w:val="auto"/>
        </w:rPr>
        <w:t>1.</w:t>
      </w:r>
    </w:p>
    <w:p w14:paraId="24BC6AE8" w14:textId="7B4E9712"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spacing w:val="-2"/>
          <w:lang w:val="en-GB"/>
        </w:rPr>
        <w:t xml:space="preserve">Mobbs, D.; Hassabis, D.; Yu, R.; Chu, C.; Rushworth, M.; Boorman, E.; Dalgleish, T. Foraging under </w:t>
      </w:r>
      <w:r w:rsidRPr="00C72C56">
        <w:rPr>
          <w:noProof/>
          <w:color w:val="auto"/>
          <w:lang w:val="en-GB"/>
        </w:rPr>
        <w:t xml:space="preserve">competition: The neural basis of input-matching in humans. </w:t>
      </w:r>
      <w:r w:rsidRPr="00C72C56">
        <w:rPr>
          <w:i/>
          <w:noProof/>
          <w:color w:val="auto"/>
        </w:rPr>
        <w:t>J</w:t>
      </w:r>
      <w:r w:rsidR="00DB48B1" w:rsidRPr="00C72C56">
        <w:rPr>
          <w:i/>
          <w:noProof/>
          <w:color w:val="auto"/>
        </w:rPr>
        <w:t xml:space="preserve">. </w:t>
      </w:r>
      <w:r w:rsidRPr="00C72C56">
        <w:rPr>
          <w:i/>
          <w:noProof/>
          <w:color w:val="auto"/>
        </w:rPr>
        <w:t>Neurosci</w:t>
      </w:r>
      <w:r w:rsidR="00DB48B1" w:rsidRPr="00C72C56">
        <w:rPr>
          <w:i/>
          <w:noProof/>
          <w:color w:val="auto"/>
        </w:rPr>
        <w:t>.</w:t>
      </w:r>
      <w:r w:rsidRPr="00C72C56">
        <w:rPr>
          <w:i/>
          <w:noProof/>
          <w:color w:val="auto"/>
        </w:rPr>
        <w:t xml:space="preserve"> </w:t>
      </w:r>
      <w:r w:rsidR="00001705" w:rsidRPr="00C72C56">
        <w:rPr>
          <w:b/>
          <w:noProof/>
          <w:color w:val="auto"/>
        </w:rPr>
        <w:t>2013</w:t>
      </w:r>
      <w:r w:rsidR="00001705" w:rsidRPr="00C72C56">
        <w:rPr>
          <w:noProof/>
          <w:color w:val="auto"/>
        </w:rPr>
        <w:t xml:space="preserve">, </w:t>
      </w:r>
      <w:r w:rsidR="00001705" w:rsidRPr="00C72C56">
        <w:rPr>
          <w:i/>
          <w:noProof/>
          <w:color w:val="auto"/>
        </w:rPr>
        <w:t>33</w:t>
      </w:r>
      <w:r w:rsidR="00001705" w:rsidRPr="00C72C56">
        <w:rPr>
          <w:noProof/>
          <w:color w:val="auto"/>
        </w:rPr>
        <w:t xml:space="preserve">, </w:t>
      </w:r>
      <w:r w:rsidR="0093459D">
        <w:rPr>
          <w:noProof/>
          <w:color w:val="auto"/>
        </w:rPr>
        <w:br/>
      </w:r>
      <w:r w:rsidR="00001705" w:rsidRPr="00C72C56">
        <w:rPr>
          <w:noProof/>
          <w:color w:val="auto"/>
        </w:rPr>
        <w:t>9866–9</w:t>
      </w:r>
      <w:r w:rsidRPr="00C72C56">
        <w:rPr>
          <w:noProof/>
          <w:color w:val="auto"/>
        </w:rPr>
        <w:t>872.</w:t>
      </w:r>
    </w:p>
    <w:p w14:paraId="6B5E1B9F"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Betsch, T.; Haberstroh, S.; Glöckner, A.; Haar, T.; Fiedler, K. The effects of routine strength on </w:t>
      </w:r>
      <w:r w:rsidRPr="00C72C56">
        <w:rPr>
          <w:noProof/>
          <w:color w:val="auto"/>
          <w:spacing w:val="-2"/>
          <w:lang w:val="en-GB"/>
        </w:rPr>
        <w:t xml:space="preserve">adaptation and information search in recurrent decision making. </w:t>
      </w:r>
      <w:r w:rsidRPr="00C72C56">
        <w:rPr>
          <w:i/>
          <w:noProof/>
          <w:color w:val="auto"/>
          <w:spacing w:val="-2"/>
        </w:rPr>
        <w:t>Organ</w:t>
      </w:r>
      <w:r w:rsidR="00DB48B1" w:rsidRPr="00C72C56">
        <w:rPr>
          <w:i/>
          <w:noProof/>
          <w:color w:val="auto"/>
          <w:spacing w:val="-2"/>
        </w:rPr>
        <w:t>.</w:t>
      </w:r>
      <w:r w:rsidRPr="00C72C56">
        <w:rPr>
          <w:i/>
          <w:noProof/>
          <w:color w:val="auto"/>
          <w:spacing w:val="-2"/>
        </w:rPr>
        <w:t xml:space="preserve"> Behav</w:t>
      </w:r>
      <w:r w:rsidR="00DB48B1" w:rsidRPr="00C72C56">
        <w:rPr>
          <w:i/>
          <w:noProof/>
          <w:color w:val="auto"/>
          <w:spacing w:val="-2"/>
        </w:rPr>
        <w:t>.</w:t>
      </w:r>
      <w:r w:rsidRPr="00C72C56">
        <w:rPr>
          <w:i/>
          <w:noProof/>
          <w:color w:val="auto"/>
          <w:spacing w:val="-2"/>
        </w:rPr>
        <w:t xml:space="preserve"> Hum</w:t>
      </w:r>
      <w:r w:rsidR="00DB48B1" w:rsidRPr="00C72C56">
        <w:rPr>
          <w:i/>
          <w:noProof/>
          <w:color w:val="auto"/>
          <w:spacing w:val="-2"/>
        </w:rPr>
        <w:t>.</w:t>
      </w:r>
      <w:r w:rsidRPr="00C72C56">
        <w:rPr>
          <w:i/>
          <w:noProof/>
          <w:color w:val="auto"/>
          <w:spacing w:val="-2"/>
        </w:rPr>
        <w:t xml:space="preserve"> Decis</w:t>
      </w:r>
      <w:r w:rsidR="00DB48B1" w:rsidRPr="00C72C56">
        <w:rPr>
          <w:i/>
          <w:noProof/>
          <w:color w:val="auto"/>
          <w:spacing w:val="-2"/>
        </w:rPr>
        <w:t>.</w:t>
      </w:r>
      <w:r w:rsidRPr="00C72C56">
        <w:rPr>
          <w:i/>
          <w:noProof/>
          <w:color w:val="auto"/>
          <w:spacing w:val="-2"/>
        </w:rPr>
        <w:t xml:space="preserve"> Process</w:t>
      </w:r>
      <w:r w:rsidR="00DB48B1" w:rsidRPr="00C72C56">
        <w:rPr>
          <w:i/>
          <w:noProof/>
          <w:color w:val="auto"/>
          <w:spacing w:val="-2"/>
        </w:rPr>
        <w:t>.</w:t>
      </w:r>
      <w:r w:rsidRPr="00C72C56">
        <w:rPr>
          <w:i/>
          <w:noProof/>
          <w:color w:val="auto"/>
        </w:rPr>
        <w:t xml:space="preserve"> </w:t>
      </w:r>
      <w:r w:rsidR="00001705" w:rsidRPr="00C72C56">
        <w:rPr>
          <w:b/>
          <w:noProof/>
          <w:color w:val="auto"/>
        </w:rPr>
        <w:t>2001</w:t>
      </w:r>
      <w:r w:rsidR="00001705" w:rsidRPr="00C72C56">
        <w:rPr>
          <w:noProof/>
          <w:color w:val="auto"/>
        </w:rPr>
        <w:t xml:space="preserve">, </w:t>
      </w:r>
      <w:r w:rsidR="00001705" w:rsidRPr="00C72C56">
        <w:rPr>
          <w:i/>
          <w:noProof/>
          <w:color w:val="auto"/>
        </w:rPr>
        <w:t>84</w:t>
      </w:r>
      <w:r w:rsidR="00001705" w:rsidRPr="00C72C56">
        <w:rPr>
          <w:noProof/>
          <w:color w:val="auto"/>
        </w:rPr>
        <w:t>, 23–5</w:t>
      </w:r>
      <w:r w:rsidRPr="00C72C56">
        <w:rPr>
          <w:noProof/>
          <w:color w:val="auto"/>
        </w:rPr>
        <w:t>3.</w:t>
      </w:r>
    </w:p>
    <w:p w14:paraId="14569EB2"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Hutchinson, J.M.; Wilke, A.; Todd, P.M. Patch leaving in humans: Can a generalist adapt its rules to dispersal of items across patches? </w:t>
      </w:r>
      <w:r w:rsidRPr="00C72C56">
        <w:rPr>
          <w:i/>
          <w:noProof/>
          <w:color w:val="auto"/>
        </w:rPr>
        <w:t>Anim</w:t>
      </w:r>
      <w:r w:rsidR="00DB48B1" w:rsidRPr="00C72C56">
        <w:rPr>
          <w:i/>
          <w:noProof/>
          <w:color w:val="auto"/>
        </w:rPr>
        <w:t xml:space="preserve">. </w:t>
      </w:r>
      <w:r w:rsidRPr="00C72C56">
        <w:rPr>
          <w:i/>
          <w:noProof/>
          <w:color w:val="auto"/>
        </w:rPr>
        <w:t>Behav</w:t>
      </w:r>
      <w:r w:rsidR="00DB48B1" w:rsidRPr="00C72C56">
        <w:rPr>
          <w:i/>
          <w:noProof/>
          <w:color w:val="auto"/>
        </w:rPr>
        <w:t>.</w:t>
      </w:r>
      <w:r w:rsidRPr="00C72C56">
        <w:rPr>
          <w:i/>
          <w:noProof/>
          <w:color w:val="auto"/>
        </w:rPr>
        <w:t xml:space="preserve"> </w:t>
      </w:r>
      <w:r w:rsidR="00001705" w:rsidRPr="00C72C56">
        <w:rPr>
          <w:b/>
          <w:noProof/>
          <w:color w:val="auto"/>
        </w:rPr>
        <w:t>2008</w:t>
      </w:r>
      <w:r w:rsidR="00001705" w:rsidRPr="00C72C56">
        <w:rPr>
          <w:noProof/>
          <w:color w:val="auto"/>
        </w:rPr>
        <w:t xml:space="preserve">, </w:t>
      </w:r>
      <w:r w:rsidR="00001705" w:rsidRPr="00C72C56">
        <w:rPr>
          <w:i/>
          <w:noProof/>
          <w:color w:val="auto"/>
        </w:rPr>
        <w:t>75</w:t>
      </w:r>
      <w:r w:rsidR="00001705" w:rsidRPr="00C72C56">
        <w:rPr>
          <w:noProof/>
          <w:color w:val="auto"/>
        </w:rPr>
        <w:t>, 1331–1</w:t>
      </w:r>
      <w:r w:rsidRPr="00C72C56">
        <w:rPr>
          <w:noProof/>
          <w:color w:val="auto"/>
        </w:rPr>
        <w:t>349.</w:t>
      </w:r>
    </w:p>
    <w:p w14:paraId="5A12D6EC"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Pirolli, P. Rational analyses of information foraging on the web. </w:t>
      </w:r>
      <w:r w:rsidRPr="00C72C56">
        <w:rPr>
          <w:i/>
          <w:noProof/>
          <w:color w:val="auto"/>
        </w:rPr>
        <w:t>Cognit</w:t>
      </w:r>
      <w:r w:rsidR="00DB48B1" w:rsidRPr="00C72C56">
        <w:rPr>
          <w:i/>
          <w:noProof/>
          <w:color w:val="auto"/>
        </w:rPr>
        <w:t>.</w:t>
      </w:r>
      <w:r w:rsidRPr="00C72C56">
        <w:rPr>
          <w:i/>
          <w:noProof/>
          <w:color w:val="auto"/>
        </w:rPr>
        <w:t xml:space="preserve"> </w:t>
      </w:r>
      <w:r w:rsidR="00DB48B1" w:rsidRPr="00C72C56">
        <w:rPr>
          <w:i/>
          <w:noProof/>
          <w:color w:val="auto"/>
        </w:rPr>
        <w:t xml:space="preserve">Sci. </w:t>
      </w:r>
      <w:r w:rsidR="00001705" w:rsidRPr="00C72C56">
        <w:rPr>
          <w:b/>
          <w:noProof/>
          <w:color w:val="auto"/>
        </w:rPr>
        <w:t>2005</w:t>
      </w:r>
      <w:r w:rsidR="00001705" w:rsidRPr="00C72C56">
        <w:rPr>
          <w:noProof/>
          <w:color w:val="auto"/>
        </w:rPr>
        <w:t xml:space="preserve">, </w:t>
      </w:r>
      <w:r w:rsidR="00001705" w:rsidRPr="00C72C56">
        <w:rPr>
          <w:i/>
          <w:noProof/>
          <w:color w:val="auto"/>
        </w:rPr>
        <w:t>29</w:t>
      </w:r>
      <w:r w:rsidR="00001705" w:rsidRPr="00C72C56">
        <w:rPr>
          <w:noProof/>
          <w:color w:val="auto"/>
        </w:rPr>
        <w:t>, 343–3</w:t>
      </w:r>
      <w:r w:rsidRPr="00C72C56">
        <w:rPr>
          <w:noProof/>
          <w:color w:val="auto"/>
        </w:rPr>
        <w:t>73.</w:t>
      </w:r>
    </w:p>
    <w:p w14:paraId="1FCC07C9"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Lazer, D.; Friedman, A. The network structure of exploration and exploitation. </w:t>
      </w:r>
      <w:r w:rsidRPr="00C72C56">
        <w:rPr>
          <w:i/>
          <w:noProof/>
          <w:color w:val="auto"/>
        </w:rPr>
        <w:t>Adm</w:t>
      </w:r>
      <w:r w:rsidR="00DB48B1" w:rsidRPr="00C72C56">
        <w:rPr>
          <w:i/>
          <w:noProof/>
          <w:color w:val="auto"/>
        </w:rPr>
        <w:t>.</w:t>
      </w:r>
      <w:r w:rsidRPr="00C72C56">
        <w:rPr>
          <w:i/>
          <w:noProof/>
          <w:color w:val="auto"/>
        </w:rPr>
        <w:t xml:space="preserve"> Sci</w:t>
      </w:r>
      <w:r w:rsidR="00DB48B1" w:rsidRPr="00C72C56">
        <w:rPr>
          <w:i/>
          <w:noProof/>
          <w:color w:val="auto"/>
        </w:rPr>
        <w:t>.</w:t>
      </w:r>
      <w:r w:rsidRPr="00C72C56">
        <w:rPr>
          <w:i/>
          <w:noProof/>
          <w:color w:val="auto"/>
        </w:rPr>
        <w:t xml:space="preserve"> Q</w:t>
      </w:r>
      <w:r w:rsidR="00DB48B1" w:rsidRPr="00C72C56">
        <w:rPr>
          <w:i/>
          <w:noProof/>
          <w:color w:val="auto"/>
        </w:rPr>
        <w:t>.</w:t>
      </w:r>
      <w:r w:rsidRPr="00C72C56">
        <w:rPr>
          <w:i/>
          <w:noProof/>
          <w:color w:val="auto"/>
        </w:rPr>
        <w:t xml:space="preserve"> </w:t>
      </w:r>
      <w:r w:rsidR="00001705" w:rsidRPr="00C72C56">
        <w:rPr>
          <w:b/>
          <w:noProof/>
          <w:color w:val="auto"/>
        </w:rPr>
        <w:t>2007</w:t>
      </w:r>
      <w:r w:rsidR="00001705" w:rsidRPr="00C72C56">
        <w:rPr>
          <w:noProof/>
          <w:color w:val="auto"/>
        </w:rPr>
        <w:t xml:space="preserve">, </w:t>
      </w:r>
      <w:r w:rsidR="00001705" w:rsidRPr="00C72C56">
        <w:rPr>
          <w:i/>
          <w:noProof/>
          <w:color w:val="auto"/>
        </w:rPr>
        <w:t>52</w:t>
      </w:r>
      <w:r w:rsidR="00001705" w:rsidRPr="00C72C56">
        <w:rPr>
          <w:noProof/>
          <w:color w:val="auto"/>
        </w:rPr>
        <w:t>, 667–6</w:t>
      </w:r>
      <w:r w:rsidRPr="00C72C56">
        <w:rPr>
          <w:noProof/>
          <w:color w:val="auto"/>
        </w:rPr>
        <w:t>94.</w:t>
      </w:r>
    </w:p>
    <w:p w14:paraId="71535AA5"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March, J.G. Exploration and exploitation in organizational learning. </w:t>
      </w:r>
      <w:r w:rsidR="00DB48B1" w:rsidRPr="00C72C56">
        <w:rPr>
          <w:i/>
          <w:noProof/>
          <w:color w:val="auto"/>
        </w:rPr>
        <w:t>Organ.</w:t>
      </w:r>
      <w:r w:rsidRPr="00C72C56">
        <w:rPr>
          <w:i/>
          <w:noProof/>
          <w:color w:val="auto"/>
        </w:rPr>
        <w:t xml:space="preserve"> </w:t>
      </w:r>
      <w:r w:rsidR="00DB48B1" w:rsidRPr="00C72C56">
        <w:rPr>
          <w:i/>
          <w:noProof/>
          <w:color w:val="auto"/>
        </w:rPr>
        <w:t xml:space="preserve">Sci. </w:t>
      </w:r>
      <w:r w:rsidR="00001705" w:rsidRPr="00C72C56">
        <w:rPr>
          <w:b/>
          <w:noProof/>
          <w:color w:val="auto"/>
        </w:rPr>
        <w:t>1991</w:t>
      </w:r>
      <w:r w:rsidR="00001705" w:rsidRPr="00C72C56">
        <w:rPr>
          <w:noProof/>
          <w:color w:val="auto"/>
        </w:rPr>
        <w:t xml:space="preserve">, </w:t>
      </w:r>
      <w:r w:rsidR="00001705" w:rsidRPr="00C72C56">
        <w:rPr>
          <w:i/>
          <w:noProof/>
          <w:color w:val="auto"/>
        </w:rPr>
        <w:t>2</w:t>
      </w:r>
      <w:r w:rsidR="00001705" w:rsidRPr="00C72C56">
        <w:rPr>
          <w:noProof/>
          <w:color w:val="auto"/>
        </w:rPr>
        <w:t>, 71–8</w:t>
      </w:r>
      <w:r w:rsidRPr="00C72C56">
        <w:rPr>
          <w:noProof/>
          <w:color w:val="auto"/>
        </w:rPr>
        <w:t>7.</w:t>
      </w:r>
    </w:p>
    <w:p w14:paraId="25C967BA"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lastRenderedPageBreak/>
        <w:t>Daw, N.D.; O</w:t>
      </w:r>
      <w:r w:rsidR="00DB48B1" w:rsidRPr="00C72C56">
        <w:rPr>
          <w:noProof/>
          <w:color w:val="auto"/>
          <w:lang w:val="en-US"/>
        </w:rPr>
        <w:t>’</w:t>
      </w:r>
      <w:r w:rsidRPr="00C72C56">
        <w:rPr>
          <w:noProof/>
          <w:color w:val="auto"/>
          <w:lang w:val="en-GB"/>
        </w:rPr>
        <w:t xml:space="preserve">Doherty, J.P.; Dayan, P.; Seymour, B.; Dolan, R.J. Cortical substrates for exploratory decisions in humans. </w:t>
      </w:r>
      <w:r w:rsidRPr="00C72C56">
        <w:rPr>
          <w:i/>
          <w:noProof/>
          <w:color w:val="auto"/>
        </w:rPr>
        <w:t xml:space="preserve">Nature </w:t>
      </w:r>
      <w:r w:rsidR="00001705" w:rsidRPr="00C72C56">
        <w:rPr>
          <w:b/>
          <w:noProof/>
          <w:color w:val="auto"/>
        </w:rPr>
        <w:t>2006</w:t>
      </w:r>
      <w:r w:rsidR="00001705" w:rsidRPr="00C72C56">
        <w:rPr>
          <w:noProof/>
          <w:color w:val="auto"/>
        </w:rPr>
        <w:t xml:space="preserve">, </w:t>
      </w:r>
      <w:r w:rsidR="00001705" w:rsidRPr="00C72C56">
        <w:rPr>
          <w:i/>
          <w:noProof/>
          <w:color w:val="auto"/>
        </w:rPr>
        <w:t>441</w:t>
      </w:r>
      <w:r w:rsidR="00001705" w:rsidRPr="00C72C56">
        <w:rPr>
          <w:noProof/>
          <w:color w:val="auto"/>
        </w:rPr>
        <w:t>, 876–8</w:t>
      </w:r>
      <w:r w:rsidRPr="00C72C56">
        <w:rPr>
          <w:noProof/>
          <w:color w:val="auto"/>
        </w:rPr>
        <w:t>79.</w:t>
      </w:r>
    </w:p>
    <w:p w14:paraId="3A9D00BE" w14:textId="16A50FCA" w:rsidR="00FE6909" w:rsidRPr="00C72C56" w:rsidRDefault="00FE6909" w:rsidP="00281617">
      <w:pPr>
        <w:pStyle w:val="EndNoteBibliography"/>
        <w:numPr>
          <w:ilvl w:val="0"/>
          <w:numId w:val="50"/>
        </w:numPr>
        <w:adjustRightInd w:val="0"/>
        <w:snapToGrid w:val="0"/>
        <w:spacing w:line="340" w:lineRule="atLeast"/>
        <w:ind w:left="454" w:hanging="454"/>
        <w:rPr>
          <w:noProof/>
          <w:color w:val="auto"/>
          <w:lang w:val="en-GB"/>
        </w:rPr>
      </w:pPr>
      <w:r w:rsidRPr="00C72C56">
        <w:rPr>
          <w:noProof/>
          <w:color w:val="auto"/>
          <w:lang w:val="en-GB"/>
        </w:rPr>
        <w:t xml:space="preserve">McClure, S.M.; Gilzenrat, M.S.; Cohen, J.D. An exploration-exploitation model based on </w:t>
      </w:r>
      <w:r w:rsidRPr="0093459D">
        <w:rPr>
          <w:noProof/>
          <w:color w:val="auto"/>
          <w:lang w:val="en-GB"/>
        </w:rPr>
        <w:t>norepinephrine and dopamine activity.</w:t>
      </w:r>
      <w:r w:rsidR="00B36866" w:rsidRPr="0093459D">
        <w:rPr>
          <w:noProof/>
          <w:color w:val="auto"/>
          <w:lang w:val="en-GB"/>
        </w:rPr>
        <w:t xml:space="preserve"> </w:t>
      </w:r>
      <w:r w:rsidR="00C72D78" w:rsidRPr="0093459D">
        <w:rPr>
          <w:i/>
          <w:noProof/>
          <w:color w:val="auto"/>
          <w:lang w:val="en-GB"/>
        </w:rPr>
        <w:t>Adv.</w:t>
      </w:r>
      <w:r w:rsidR="00C72D78" w:rsidRPr="00C72C56">
        <w:rPr>
          <w:i/>
          <w:noProof/>
          <w:color w:val="auto"/>
          <w:lang w:val="en-GB"/>
        </w:rPr>
        <w:t xml:space="preserve"> Neural Inf. Process. Syst</w:t>
      </w:r>
      <w:r w:rsidR="00B36866" w:rsidRPr="00C72C56">
        <w:rPr>
          <w:i/>
          <w:noProof/>
          <w:color w:val="auto"/>
          <w:lang w:val="en-GB"/>
        </w:rPr>
        <w:t>.</w:t>
      </w:r>
      <w:r w:rsidR="00C72D78" w:rsidRPr="00C72C56">
        <w:rPr>
          <w:noProof/>
          <w:color w:val="auto"/>
          <w:lang w:val="en-GB"/>
        </w:rPr>
        <w:t xml:space="preserve"> </w:t>
      </w:r>
      <w:r w:rsidR="00C72D78" w:rsidRPr="00C72C56">
        <w:rPr>
          <w:b/>
          <w:noProof/>
          <w:color w:val="auto"/>
          <w:lang w:val="en-GB"/>
        </w:rPr>
        <w:t>2006</w:t>
      </w:r>
      <w:r w:rsidR="00C72D78" w:rsidRPr="00C72C56">
        <w:rPr>
          <w:noProof/>
          <w:color w:val="auto"/>
          <w:lang w:val="en-GB"/>
        </w:rPr>
        <w:t xml:space="preserve">, </w:t>
      </w:r>
      <w:r w:rsidR="00C72D78" w:rsidRPr="00C72C56">
        <w:rPr>
          <w:i/>
          <w:noProof/>
          <w:color w:val="auto"/>
          <w:lang w:val="en-GB"/>
        </w:rPr>
        <w:t>18</w:t>
      </w:r>
      <w:r w:rsidR="00C72D78" w:rsidRPr="00C72C56">
        <w:rPr>
          <w:noProof/>
          <w:color w:val="auto"/>
          <w:lang w:val="en-GB"/>
        </w:rPr>
        <w:t>, 867-874.</w:t>
      </w:r>
    </w:p>
    <w:p w14:paraId="34325F60"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Dudey, T.; Todd, P.M. Making good decisions with minimal information: Simultaneous and sequential choice. </w:t>
      </w:r>
      <w:r w:rsidRPr="00C72C56">
        <w:rPr>
          <w:i/>
          <w:noProof/>
          <w:color w:val="auto"/>
        </w:rPr>
        <w:t>J</w:t>
      </w:r>
      <w:r w:rsidR="00DB48B1" w:rsidRPr="00C72C56">
        <w:rPr>
          <w:i/>
          <w:noProof/>
          <w:color w:val="auto"/>
        </w:rPr>
        <w:t>.</w:t>
      </w:r>
      <w:r w:rsidRPr="00C72C56">
        <w:rPr>
          <w:i/>
          <w:noProof/>
          <w:color w:val="auto"/>
        </w:rPr>
        <w:t xml:space="preserve"> Bioecon</w:t>
      </w:r>
      <w:r w:rsidR="00DB48B1" w:rsidRPr="00C72C56">
        <w:rPr>
          <w:i/>
          <w:noProof/>
          <w:color w:val="auto"/>
        </w:rPr>
        <w:t>.</w:t>
      </w:r>
      <w:r w:rsidRPr="00C72C56">
        <w:rPr>
          <w:i/>
          <w:noProof/>
          <w:color w:val="auto"/>
        </w:rPr>
        <w:t xml:space="preserve"> </w:t>
      </w:r>
      <w:r w:rsidR="00001705" w:rsidRPr="00C72C56">
        <w:rPr>
          <w:b/>
          <w:noProof/>
          <w:color w:val="auto"/>
        </w:rPr>
        <w:t>2001</w:t>
      </w:r>
      <w:r w:rsidR="00001705" w:rsidRPr="00C72C56">
        <w:rPr>
          <w:noProof/>
          <w:color w:val="auto"/>
        </w:rPr>
        <w:t xml:space="preserve">, </w:t>
      </w:r>
      <w:r w:rsidR="00001705" w:rsidRPr="00C72C56">
        <w:rPr>
          <w:i/>
          <w:noProof/>
          <w:color w:val="auto"/>
        </w:rPr>
        <w:t>3</w:t>
      </w:r>
      <w:r w:rsidR="00001705" w:rsidRPr="00C72C56">
        <w:rPr>
          <w:noProof/>
          <w:color w:val="auto"/>
        </w:rPr>
        <w:t>, 195–2</w:t>
      </w:r>
      <w:r w:rsidRPr="00C72C56">
        <w:rPr>
          <w:noProof/>
          <w:color w:val="auto"/>
        </w:rPr>
        <w:t>15.</w:t>
      </w:r>
    </w:p>
    <w:p w14:paraId="0B81C45D"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Kamakura, W.A.; Du, R.Y. How economic contractions and expansions affect expenditure patterns. </w:t>
      </w:r>
      <w:r w:rsidR="00DB48B1" w:rsidRPr="00C72C56">
        <w:rPr>
          <w:i/>
          <w:noProof/>
          <w:color w:val="auto"/>
          <w:lang w:val="en-GB"/>
        </w:rPr>
        <w:t>Kamakura</w:t>
      </w:r>
      <w:r w:rsidRPr="00C72C56">
        <w:rPr>
          <w:i/>
          <w:noProof/>
          <w:color w:val="auto"/>
          <w:lang w:val="en-GB"/>
        </w:rPr>
        <w:t xml:space="preserve"> Wagner A. Econ</w:t>
      </w:r>
      <w:r w:rsidR="00DB48B1" w:rsidRPr="00C72C56">
        <w:rPr>
          <w:i/>
          <w:noProof/>
          <w:color w:val="auto"/>
          <w:lang w:val="en-GB"/>
        </w:rPr>
        <w:t>.</w:t>
      </w:r>
      <w:r w:rsidRPr="00C72C56">
        <w:rPr>
          <w:i/>
          <w:noProof/>
          <w:color w:val="auto"/>
          <w:lang w:val="en-GB"/>
        </w:rPr>
        <w:t xml:space="preserve"> </w:t>
      </w:r>
      <w:r w:rsidRPr="00C72C56">
        <w:rPr>
          <w:i/>
          <w:noProof/>
          <w:color w:val="auto"/>
        </w:rPr>
        <w:t>Contract</w:t>
      </w:r>
      <w:r w:rsidR="00DB48B1" w:rsidRPr="00C72C56">
        <w:rPr>
          <w:i/>
          <w:noProof/>
          <w:color w:val="auto"/>
        </w:rPr>
        <w:t>.</w:t>
      </w:r>
      <w:r w:rsidRPr="00C72C56">
        <w:rPr>
          <w:i/>
          <w:noProof/>
          <w:color w:val="auto"/>
        </w:rPr>
        <w:t xml:space="preserve"> Expans</w:t>
      </w:r>
      <w:r w:rsidR="00DB48B1" w:rsidRPr="00C72C56">
        <w:rPr>
          <w:i/>
          <w:noProof/>
          <w:color w:val="auto"/>
        </w:rPr>
        <w:t>.</w:t>
      </w:r>
      <w:r w:rsidRPr="00C72C56">
        <w:rPr>
          <w:i/>
          <w:noProof/>
          <w:color w:val="auto"/>
        </w:rPr>
        <w:t xml:space="preserve"> Affect Expend</w:t>
      </w:r>
      <w:r w:rsidR="00DB48B1" w:rsidRPr="00C72C56">
        <w:rPr>
          <w:i/>
          <w:noProof/>
          <w:color w:val="auto"/>
        </w:rPr>
        <w:t>.</w:t>
      </w:r>
      <w:r w:rsidR="00A30FE4" w:rsidRPr="00C72C56">
        <w:rPr>
          <w:i/>
          <w:noProof/>
          <w:color w:val="auto"/>
        </w:rPr>
        <w:t xml:space="preserve"> Patterns</w:t>
      </w:r>
      <w:r w:rsidRPr="00C72C56">
        <w:rPr>
          <w:i/>
          <w:noProof/>
          <w:color w:val="auto"/>
        </w:rPr>
        <w:t xml:space="preserve"> J</w:t>
      </w:r>
      <w:r w:rsidR="00DB48B1" w:rsidRPr="00C72C56">
        <w:rPr>
          <w:i/>
          <w:noProof/>
          <w:color w:val="auto"/>
        </w:rPr>
        <w:t xml:space="preserve">. </w:t>
      </w:r>
      <w:r w:rsidRPr="00C72C56">
        <w:rPr>
          <w:i/>
          <w:noProof/>
          <w:color w:val="auto"/>
        </w:rPr>
        <w:t>Consum</w:t>
      </w:r>
      <w:r w:rsidR="00DB48B1" w:rsidRPr="00C72C56">
        <w:rPr>
          <w:i/>
          <w:noProof/>
          <w:color w:val="auto"/>
        </w:rPr>
        <w:t>.</w:t>
      </w:r>
      <w:r w:rsidRPr="00C72C56">
        <w:rPr>
          <w:i/>
          <w:noProof/>
          <w:color w:val="auto"/>
        </w:rPr>
        <w:t xml:space="preserve"> Res</w:t>
      </w:r>
      <w:r w:rsidR="00DB48B1" w:rsidRPr="00C72C56">
        <w:rPr>
          <w:i/>
          <w:noProof/>
          <w:color w:val="auto"/>
        </w:rPr>
        <w:t>.</w:t>
      </w:r>
      <w:r w:rsidRPr="00C72C56">
        <w:rPr>
          <w:i/>
          <w:noProof/>
          <w:color w:val="auto"/>
        </w:rPr>
        <w:t xml:space="preserve"> </w:t>
      </w:r>
      <w:r w:rsidR="00001705" w:rsidRPr="00C72C56">
        <w:rPr>
          <w:b/>
          <w:noProof/>
          <w:color w:val="auto"/>
        </w:rPr>
        <w:t>2012</w:t>
      </w:r>
      <w:r w:rsidR="00001705" w:rsidRPr="00C72C56">
        <w:rPr>
          <w:noProof/>
          <w:color w:val="auto"/>
        </w:rPr>
        <w:t xml:space="preserve">, </w:t>
      </w:r>
      <w:r w:rsidR="00001705" w:rsidRPr="00C72C56">
        <w:rPr>
          <w:i/>
          <w:noProof/>
          <w:color w:val="auto"/>
        </w:rPr>
        <w:t>39</w:t>
      </w:r>
      <w:r w:rsidR="00001705" w:rsidRPr="00C72C56">
        <w:rPr>
          <w:noProof/>
          <w:color w:val="auto"/>
        </w:rPr>
        <w:t>, 229–2</w:t>
      </w:r>
      <w:r w:rsidRPr="00C72C56">
        <w:rPr>
          <w:noProof/>
          <w:color w:val="auto"/>
        </w:rPr>
        <w:t>47.</w:t>
      </w:r>
    </w:p>
    <w:p w14:paraId="0C56D923" w14:textId="086044B5"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Katona, G. Psychology and consumer eco</w:t>
      </w:r>
      <w:r w:rsidRPr="0093459D">
        <w:rPr>
          <w:noProof/>
          <w:color w:val="auto"/>
          <w:lang w:val="en-GB"/>
        </w:rPr>
        <w:t xml:space="preserve">nomics. </w:t>
      </w:r>
      <w:r w:rsidRPr="0093459D">
        <w:rPr>
          <w:i/>
          <w:noProof/>
          <w:color w:val="auto"/>
        </w:rPr>
        <w:t>J</w:t>
      </w:r>
      <w:r w:rsidR="00DB48B1" w:rsidRPr="0093459D">
        <w:rPr>
          <w:i/>
          <w:noProof/>
          <w:color w:val="auto"/>
        </w:rPr>
        <w:t>.</w:t>
      </w:r>
      <w:r w:rsidRPr="0093459D">
        <w:rPr>
          <w:i/>
          <w:noProof/>
          <w:color w:val="auto"/>
        </w:rPr>
        <w:t xml:space="preserve"> Consum</w:t>
      </w:r>
      <w:r w:rsidR="00DB48B1" w:rsidRPr="0093459D">
        <w:rPr>
          <w:i/>
          <w:noProof/>
          <w:color w:val="auto"/>
        </w:rPr>
        <w:t>.</w:t>
      </w:r>
      <w:r w:rsidRPr="0093459D">
        <w:rPr>
          <w:i/>
          <w:noProof/>
          <w:color w:val="auto"/>
        </w:rPr>
        <w:t xml:space="preserve"> Res</w:t>
      </w:r>
      <w:r w:rsidR="00DB48B1" w:rsidRPr="0093459D">
        <w:rPr>
          <w:i/>
          <w:noProof/>
          <w:color w:val="auto"/>
        </w:rPr>
        <w:t>.</w:t>
      </w:r>
      <w:r w:rsidRPr="0093459D">
        <w:rPr>
          <w:i/>
          <w:noProof/>
          <w:color w:val="auto"/>
        </w:rPr>
        <w:t xml:space="preserve"> </w:t>
      </w:r>
      <w:r w:rsidRPr="0093459D">
        <w:rPr>
          <w:b/>
          <w:noProof/>
          <w:color w:val="auto"/>
        </w:rPr>
        <w:t>1974</w:t>
      </w:r>
      <w:r w:rsidRPr="0093459D">
        <w:rPr>
          <w:noProof/>
          <w:color w:val="auto"/>
        </w:rPr>
        <w:t xml:space="preserve">, </w:t>
      </w:r>
      <w:r w:rsidR="00C72D78" w:rsidRPr="0093459D">
        <w:rPr>
          <w:i/>
          <w:noProof/>
          <w:color w:val="auto"/>
        </w:rPr>
        <w:t>1</w:t>
      </w:r>
      <w:r w:rsidR="00C72D78" w:rsidRPr="0093459D">
        <w:rPr>
          <w:noProof/>
          <w:color w:val="auto"/>
        </w:rPr>
        <w:t xml:space="preserve">, </w:t>
      </w:r>
      <w:r w:rsidR="00001705" w:rsidRPr="0093459D">
        <w:rPr>
          <w:noProof/>
          <w:color w:val="auto"/>
        </w:rPr>
        <w:t>1–8</w:t>
      </w:r>
      <w:r w:rsidRPr="0093459D">
        <w:rPr>
          <w:noProof/>
          <w:color w:val="auto"/>
        </w:rPr>
        <w:t>.</w:t>
      </w:r>
    </w:p>
    <w:p w14:paraId="7AD4D3C6"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Sharma, V.; Sonwalkar, J. Does consumer buying behavior change during economic crisis? </w:t>
      </w:r>
      <w:r w:rsidRPr="00C72C56">
        <w:rPr>
          <w:i/>
          <w:noProof/>
          <w:color w:val="auto"/>
        </w:rPr>
        <w:t>Int</w:t>
      </w:r>
      <w:r w:rsidR="00D13C99" w:rsidRPr="00C72C56">
        <w:rPr>
          <w:i/>
          <w:noProof/>
          <w:color w:val="auto"/>
        </w:rPr>
        <w:t>.</w:t>
      </w:r>
      <w:r w:rsidRPr="00C72C56">
        <w:rPr>
          <w:i/>
          <w:noProof/>
          <w:color w:val="auto"/>
        </w:rPr>
        <w:t xml:space="preserve"> J</w:t>
      </w:r>
      <w:r w:rsidR="00D13C99" w:rsidRPr="00C72C56">
        <w:rPr>
          <w:i/>
          <w:noProof/>
          <w:color w:val="auto"/>
        </w:rPr>
        <w:t xml:space="preserve">. </w:t>
      </w:r>
      <w:r w:rsidRPr="00C72C56">
        <w:rPr>
          <w:i/>
          <w:noProof/>
          <w:color w:val="auto"/>
        </w:rPr>
        <w:t>Econ</w:t>
      </w:r>
      <w:r w:rsidR="00D13C99" w:rsidRPr="00C72C56">
        <w:rPr>
          <w:i/>
          <w:noProof/>
          <w:color w:val="auto"/>
        </w:rPr>
        <w:t>.</w:t>
      </w:r>
      <w:r w:rsidRPr="00C72C56">
        <w:rPr>
          <w:i/>
          <w:noProof/>
          <w:color w:val="auto"/>
        </w:rPr>
        <w:t xml:space="preserve"> Bus</w:t>
      </w:r>
      <w:r w:rsidR="00D13C99" w:rsidRPr="00C72C56">
        <w:rPr>
          <w:i/>
          <w:noProof/>
          <w:color w:val="auto"/>
        </w:rPr>
        <w:t>.</w:t>
      </w:r>
      <w:r w:rsidRPr="00C72C56">
        <w:rPr>
          <w:i/>
          <w:noProof/>
          <w:color w:val="auto"/>
        </w:rPr>
        <w:t xml:space="preserve"> Adm</w:t>
      </w:r>
      <w:r w:rsidR="00D13C99" w:rsidRPr="00C72C56">
        <w:rPr>
          <w:i/>
          <w:noProof/>
          <w:color w:val="auto"/>
        </w:rPr>
        <w:t>.</w:t>
      </w:r>
      <w:r w:rsidRPr="00C72C56">
        <w:rPr>
          <w:noProof/>
          <w:color w:val="auto"/>
        </w:rPr>
        <w:t xml:space="preserve"> (</w:t>
      </w:r>
      <w:r w:rsidRPr="00C72C56">
        <w:rPr>
          <w:i/>
          <w:noProof/>
          <w:color w:val="auto"/>
        </w:rPr>
        <w:t>IJEBA</w:t>
      </w:r>
      <w:r w:rsidRPr="00C72C56">
        <w:rPr>
          <w:noProof/>
          <w:color w:val="auto"/>
        </w:rPr>
        <w:t>)</w:t>
      </w:r>
      <w:r w:rsidRPr="00C72C56">
        <w:rPr>
          <w:i/>
          <w:noProof/>
          <w:color w:val="auto"/>
        </w:rPr>
        <w:t xml:space="preserve"> </w:t>
      </w:r>
      <w:r w:rsidR="00001705" w:rsidRPr="00C72C56">
        <w:rPr>
          <w:b/>
          <w:noProof/>
          <w:color w:val="auto"/>
        </w:rPr>
        <w:t>2013</w:t>
      </w:r>
      <w:r w:rsidR="00001705" w:rsidRPr="00C72C56">
        <w:rPr>
          <w:noProof/>
          <w:color w:val="auto"/>
        </w:rPr>
        <w:t xml:space="preserve">, </w:t>
      </w:r>
      <w:r w:rsidR="00001705" w:rsidRPr="00C72C56">
        <w:rPr>
          <w:i/>
          <w:noProof/>
          <w:color w:val="auto"/>
        </w:rPr>
        <w:t>1</w:t>
      </w:r>
      <w:r w:rsidR="00001705" w:rsidRPr="00C72C56">
        <w:rPr>
          <w:noProof/>
          <w:color w:val="auto"/>
        </w:rPr>
        <w:t>, 33–4</w:t>
      </w:r>
      <w:r w:rsidRPr="00C72C56">
        <w:rPr>
          <w:noProof/>
          <w:color w:val="auto"/>
        </w:rPr>
        <w:t>8.</w:t>
      </w:r>
    </w:p>
    <w:p w14:paraId="51CD5EBF"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Lavie, N. Perceptual load as a necessary condition for selective attention. </w:t>
      </w:r>
      <w:r w:rsidRPr="00C72C56">
        <w:rPr>
          <w:i/>
          <w:noProof/>
          <w:color w:val="auto"/>
        </w:rPr>
        <w:t>J</w:t>
      </w:r>
      <w:r w:rsidR="00D13C99" w:rsidRPr="00C72C56">
        <w:rPr>
          <w:i/>
          <w:noProof/>
          <w:color w:val="auto"/>
        </w:rPr>
        <w:t>.</w:t>
      </w:r>
      <w:r w:rsidRPr="00C72C56">
        <w:rPr>
          <w:i/>
          <w:noProof/>
          <w:color w:val="auto"/>
        </w:rPr>
        <w:t xml:space="preserve"> Exp</w:t>
      </w:r>
      <w:r w:rsidR="00D13C99" w:rsidRPr="00C72C56">
        <w:rPr>
          <w:i/>
          <w:noProof/>
          <w:color w:val="auto"/>
        </w:rPr>
        <w:t xml:space="preserve">. </w:t>
      </w:r>
      <w:r w:rsidRPr="00C72C56">
        <w:rPr>
          <w:i/>
          <w:noProof/>
          <w:color w:val="auto"/>
        </w:rPr>
        <w:t>Psychol</w:t>
      </w:r>
      <w:r w:rsidR="00D13C99" w:rsidRPr="00C72C56">
        <w:rPr>
          <w:i/>
          <w:noProof/>
          <w:color w:val="auto"/>
        </w:rPr>
        <w:t>.</w:t>
      </w:r>
      <w:r w:rsidRPr="00C72C56">
        <w:rPr>
          <w:i/>
          <w:noProof/>
          <w:color w:val="auto"/>
        </w:rPr>
        <w:t xml:space="preserve"> Hum</w:t>
      </w:r>
      <w:r w:rsidR="00D13C99" w:rsidRPr="00C72C56">
        <w:rPr>
          <w:i/>
          <w:noProof/>
          <w:color w:val="auto"/>
        </w:rPr>
        <w:t>.</w:t>
      </w:r>
      <w:r w:rsidRPr="00C72C56">
        <w:rPr>
          <w:i/>
          <w:noProof/>
          <w:color w:val="auto"/>
        </w:rPr>
        <w:t xml:space="preserve"> Percept</w:t>
      </w:r>
      <w:r w:rsidR="00D13C99" w:rsidRPr="00C72C56">
        <w:rPr>
          <w:i/>
          <w:noProof/>
          <w:color w:val="auto"/>
        </w:rPr>
        <w:t xml:space="preserve">. </w:t>
      </w:r>
      <w:r w:rsidRPr="00C72C56">
        <w:rPr>
          <w:i/>
          <w:noProof/>
          <w:color w:val="auto"/>
        </w:rPr>
        <w:t>Perform</w:t>
      </w:r>
      <w:r w:rsidR="00D13C99" w:rsidRPr="00C72C56">
        <w:rPr>
          <w:i/>
          <w:noProof/>
          <w:color w:val="auto"/>
        </w:rPr>
        <w:t>.</w:t>
      </w:r>
      <w:r w:rsidRPr="00C72C56">
        <w:rPr>
          <w:i/>
          <w:noProof/>
          <w:color w:val="auto"/>
        </w:rPr>
        <w:t xml:space="preserve"> </w:t>
      </w:r>
      <w:r w:rsidR="00001705" w:rsidRPr="00C72C56">
        <w:rPr>
          <w:b/>
          <w:noProof/>
          <w:color w:val="auto"/>
        </w:rPr>
        <w:t>1995</w:t>
      </w:r>
      <w:r w:rsidR="00001705" w:rsidRPr="00C72C56">
        <w:rPr>
          <w:noProof/>
          <w:color w:val="auto"/>
        </w:rPr>
        <w:t xml:space="preserve">, </w:t>
      </w:r>
      <w:r w:rsidR="00001705" w:rsidRPr="00C72C56">
        <w:rPr>
          <w:i/>
          <w:noProof/>
          <w:color w:val="auto"/>
        </w:rPr>
        <w:t>21</w:t>
      </w:r>
      <w:r w:rsidR="00001705" w:rsidRPr="00C72C56">
        <w:rPr>
          <w:noProof/>
          <w:color w:val="auto"/>
        </w:rPr>
        <w:t>, 451</w:t>
      </w:r>
      <w:r w:rsidR="00D13C99" w:rsidRPr="00C72C56">
        <w:rPr>
          <w:noProof/>
          <w:color w:val="auto"/>
        </w:rPr>
        <w:t>–468</w:t>
      </w:r>
      <w:r w:rsidRPr="00C72C56">
        <w:rPr>
          <w:noProof/>
          <w:color w:val="auto"/>
        </w:rPr>
        <w:t>.</w:t>
      </w:r>
    </w:p>
    <w:p w14:paraId="4EB89D21"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spacing w:val="-4"/>
        </w:rPr>
      </w:pPr>
      <w:r w:rsidRPr="00C72C56">
        <w:rPr>
          <w:noProof/>
          <w:color w:val="auto"/>
          <w:spacing w:val="-4"/>
          <w:lang w:val="en-GB"/>
        </w:rPr>
        <w:t>Lav</w:t>
      </w:r>
      <w:r w:rsidR="00D13C99" w:rsidRPr="00C72C56">
        <w:rPr>
          <w:noProof/>
          <w:color w:val="auto"/>
          <w:spacing w:val="-4"/>
          <w:lang w:val="en-GB"/>
        </w:rPr>
        <w:t>ie, N. Distracted and confused?</w:t>
      </w:r>
      <w:r w:rsidRPr="00C72C56">
        <w:rPr>
          <w:noProof/>
          <w:color w:val="auto"/>
          <w:spacing w:val="-4"/>
          <w:lang w:val="en-GB"/>
        </w:rPr>
        <w:t xml:space="preserve"> Selective attention under load. </w:t>
      </w:r>
      <w:r w:rsidRPr="00C72C56">
        <w:rPr>
          <w:i/>
          <w:noProof/>
          <w:color w:val="auto"/>
          <w:spacing w:val="-4"/>
          <w:lang w:val="en-GB"/>
        </w:rPr>
        <w:t xml:space="preserve">Trends </w:t>
      </w:r>
      <w:r w:rsidR="00D13C99" w:rsidRPr="00C72C56">
        <w:rPr>
          <w:i/>
          <w:noProof/>
          <w:color w:val="auto"/>
          <w:spacing w:val="-4"/>
          <w:lang w:val="en-GB"/>
        </w:rPr>
        <w:t xml:space="preserve">Cognit. </w:t>
      </w:r>
      <w:r w:rsidR="00D13C99" w:rsidRPr="00C72C56">
        <w:rPr>
          <w:i/>
          <w:noProof/>
          <w:color w:val="auto"/>
          <w:spacing w:val="-4"/>
        </w:rPr>
        <w:t xml:space="preserve">Sci. </w:t>
      </w:r>
      <w:r w:rsidR="00001705" w:rsidRPr="00C72C56">
        <w:rPr>
          <w:b/>
          <w:noProof/>
          <w:color w:val="auto"/>
          <w:spacing w:val="-4"/>
        </w:rPr>
        <w:t>2005</w:t>
      </w:r>
      <w:r w:rsidR="00001705" w:rsidRPr="00C72C56">
        <w:rPr>
          <w:noProof/>
          <w:color w:val="auto"/>
          <w:spacing w:val="-4"/>
        </w:rPr>
        <w:t xml:space="preserve">, </w:t>
      </w:r>
      <w:r w:rsidR="00001705" w:rsidRPr="00C72C56">
        <w:rPr>
          <w:i/>
          <w:noProof/>
          <w:color w:val="auto"/>
          <w:spacing w:val="-4"/>
        </w:rPr>
        <w:t>9</w:t>
      </w:r>
      <w:r w:rsidR="00001705" w:rsidRPr="00C72C56">
        <w:rPr>
          <w:noProof/>
          <w:color w:val="auto"/>
          <w:spacing w:val="-4"/>
        </w:rPr>
        <w:t>, 75–8</w:t>
      </w:r>
      <w:r w:rsidRPr="00C72C56">
        <w:rPr>
          <w:noProof/>
          <w:color w:val="auto"/>
          <w:spacing w:val="-4"/>
        </w:rPr>
        <w:t>2.</w:t>
      </w:r>
    </w:p>
    <w:p w14:paraId="1B70C95E"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Lavie, N.; Cox, S. On the efficiency of visual selective attention: Efficient visual search leads to inefficient distractor rejection. </w:t>
      </w:r>
      <w:r w:rsidRPr="00C72C56">
        <w:rPr>
          <w:i/>
          <w:noProof/>
          <w:color w:val="auto"/>
        </w:rPr>
        <w:t>Psychol</w:t>
      </w:r>
      <w:r w:rsidR="00D13C99" w:rsidRPr="00C72C56">
        <w:rPr>
          <w:i/>
          <w:noProof/>
          <w:color w:val="auto"/>
        </w:rPr>
        <w:t>.</w:t>
      </w:r>
      <w:r w:rsidRPr="00C72C56">
        <w:rPr>
          <w:i/>
          <w:noProof/>
          <w:color w:val="auto"/>
        </w:rPr>
        <w:t xml:space="preserve"> Sci</w:t>
      </w:r>
      <w:r w:rsidR="00D13C99" w:rsidRPr="00C72C56">
        <w:rPr>
          <w:i/>
          <w:noProof/>
          <w:color w:val="auto"/>
        </w:rPr>
        <w:t>.</w:t>
      </w:r>
      <w:r w:rsidRPr="00C72C56">
        <w:rPr>
          <w:i/>
          <w:noProof/>
          <w:color w:val="auto"/>
        </w:rPr>
        <w:t xml:space="preserve"> </w:t>
      </w:r>
      <w:r w:rsidR="00001705" w:rsidRPr="00C72C56">
        <w:rPr>
          <w:b/>
          <w:noProof/>
          <w:color w:val="auto"/>
        </w:rPr>
        <w:t>1997</w:t>
      </w:r>
      <w:r w:rsidR="00001705" w:rsidRPr="00C72C56">
        <w:rPr>
          <w:noProof/>
          <w:color w:val="auto"/>
        </w:rPr>
        <w:t xml:space="preserve">, </w:t>
      </w:r>
      <w:r w:rsidR="00001705" w:rsidRPr="00C72C56">
        <w:rPr>
          <w:i/>
          <w:noProof/>
          <w:color w:val="auto"/>
        </w:rPr>
        <w:t>8</w:t>
      </w:r>
      <w:r w:rsidR="00001705" w:rsidRPr="00C72C56">
        <w:rPr>
          <w:noProof/>
          <w:color w:val="auto"/>
        </w:rPr>
        <w:t>, 395–3</w:t>
      </w:r>
      <w:r w:rsidRPr="00C72C56">
        <w:rPr>
          <w:noProof/>
          <w:color w:val="auto"/>
        </w:rPr>
        <w:t>96.</w:t>
      </w:r>
    </w:p>
    <w:p w14:paraId="50E9CE79"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Lavie, N.; Hirst, A.; de Fockert, J.W.; Viding, E. Load theory of selective attention and cognitive control. </w:t>
      </w:r>
      <w:r w:rsidRPr="00C72C56">
        <w:rPr>
          <w:i/>
          <w:noProof/>
          <w:color w:val="auto"/>
        </w:rPr>
        <w:t>J</w:t>
      </w:r>
      <w:r w:rsidR="00D13C99" w:rsidRPr="00C72C56">
        <w:rPr>
          <w:i/>
          <w:noProof/>
          <w:color w:val="auto"/>
        </w:rPr>
        <w:t xml:space="preserve">. </w:t>
      </w:r>
      <w:r w:rsidRPr="00C72C56">
        <w:rPr>
          <w:i/>
          <w:noProof/>
          <w:color w:val="auto"/>
        </w:rPr>
        <w:t>Exp</w:t>
      </w:r>
      <w:r w:rsidR="00D13C99" w:rsidRPr="00C72C56">
        <w:rPr>
          <w:i/>
          <w:noProof/>
          <w:color w:val="auto"/>
        </w:rPr>
        <w:t>.</w:t>
      </w:r>
      <w:r w:rsidRPr="00C72C56">
        <w:rPr>
          <w:i/>
          <w:noProof/>
          <w:color w:val="auto"/>
        </w:rPr>
        <w:t xml:space="preserve"> Psychol</w:t>
      </w:r>
      <w:r w:rsidR="00D13C99" w:rsidRPr="00C72C56">
        <w:rPr>
          <w:i/>
          <w:noProof/>
          <w:color w:val="auto"/>
        </w:rPr>
        <w:t>.</w:t>
      </w:r>
      <w:r w:rsidRPr="00C72C56">
        <w:rPr>
          <w:i/>
          <w:noProof/>
          <w:color w:val="auto"/>
        </w:rPr>
        <w:t xml:space="preserve"> Gen</w:t>
      </w:r>
      <w:r w:rsidR="00D13C99" w:rsidRPr="00C72C56">
        <w:rPr>
          <w:i/>
          <w:noProof/>
          <w:color w:val="auto"/>
        </w:rPr>
        <w:t>.</w:t>
      </w:r>
      <w:r w:rsidRPr="00C72C56">
        <w:rPr>
          <w:i/>
          <w:noProof/>
          <w:color w:val="auto"/>
        </w:rPr>
        <w:t xml:space="preserve"> </w:t>
      </w:r>
      <w:r w:rsidR="00001705" w:rsidRPr="00C72C56">
        <w:rPr>
          <w:b/>
          <w:noProof/>
          <w:color w:val="auto"/>
        </w:rPr>
        <w:t>2004</w:t>
      </w:r>
      <w:r w:rsidR="00001705" w:rsidRPr="00C72C56">
        <w:rPr>
          <w:noProof/>
          <w:color w:val="auto"/>
        </w:rPr>
        <w:t xml:space="preserve">, </w:t>
      </w:r>
      <w:r w:rsidR="00001705" w:rsidRPr="00C72C56">
        <w:rPr>
          <w:i/>
          <w:noProof/>
          <w:color w:val="auto"/>
        </w:rPr>
        <w:t>133</w:t>
      </w:r>
      <w:r w:rsidR="00001705" w:rsidRPr="00C72C56">
        <w:rPr>
          <w:noProof/>
          <w:color w:val="auto"/>
        </w:rPr>
        <w:t>, 339</w:t>
      </w:r>
      <w:r w:rsidR="00D13C99" w:rsidRPr="00C72C56">
        <w:rPr>
          <w:noProof/>
          <w:color w:val="auto"/>
        </w:rPr>
        <w:t>–354</w:t>
      </w:r>
      <w:r w:rsidRPr="00C72C56">
        <w:rPr>
          <w:noProof/>
          <w:color w:val="auto"/>
        </w:rPr>
        <w:t>.</w:t>
      </w:r>
    </w:p>
    <w:p w14:paraId="34A2E20E"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Blanco, N.J.; Love, B.C.; Cooper, J.A.; McGeary, J.E.; Knopic, V.S.; Maddox, W.T. A frontal dopamine system for reflective exploratory behavior. </w:t>
      </w:r>
      <w:r w:rsidRPr="00C72C56">
        <w:rPr>
          <w:i/>
          <w:noProof/>
          <w:color w:val="auto"/>
        </w:rPr>
        <w:t>Neurobiol</w:t>
      </w:r>
      <w:r w:rsidR="00D13C99" w:rsidRPr="00C72C56">
        <w:rPr>
          <w:i/>
          <w:noProof/>
          <w:color w:val="auto"/>
        </w:rPr>
        <w:t>.</w:t>
      </w:r>
      <w:r w:rsidRPr="00C72C56">
        <w:rPr>
          <w:i/>
          <w:noProof/>
          <w:color w:val="auto"/>
        </w:rPr>
        <w:t xml:space="preserve"> Learn</w:t>
      </w:r>
      <w:r w:rsidR="00D13C99" w:rsidRPr="00C72C56">
        <w:rPr>
          <w:i/>
          <w:noProof/>
          <w:color w:val="auto"/>
        </w:rPr>
        <w:t xml:space="preserve">. </w:t>
      </w:r>
      <w:r w:rsidRPr="00C72C56">
        <w:rPr>
          <w:i/>
          <w:noProof/>
          <w:color w:val="auto"/>
        </w:rPr>
        <w:t>Mem</w:t>
      </w:r>
      <w:r w:rsidR="00D13C99" w:rsidRPr="00C72C56">
        <w:rPr>
          <w:i/>
          <w:noProof/>
          <w:color w:val="auto"/>
        </w:rPr>
        <w:t>.</w:t>
      </w:r>
      <w:r w:rsidRPr="00C72C56">
        <w:rPr>
          <w:i/>
          <w:noProof/>
          <w:color w:val="auto"/>
        </w:rPr>
        <w:t xml:space="preserve"> </w:t>
      </w:r>
      <w:r w:rsidR="00D13C99" w:rsidRPr="00C72C56">
        <w:rPr>
          <w:b/>
          <w:noProof/>
          <w:color w:val="auto"/>
        </w:rPr>
        <w:t>2015</w:t>
      </w:r>
      <w:r w:rsidR="00D13C99" w:rsidRPr="00C72C56">
        <w:rPr>
          <w:noProof/>
          <w:color w:val="auto"/>
        </w:rPr>
        <w:t xml:space="preserve">, </w:t>
      </w:r>
      <w:r w:rsidR="00D13C99" w:rsidRPr="00C72C56">
        <w:rPr>
          <w:i/>
          <w:noProof/>
          <w:color w:val="auto"/>
        </w:rPr>
        <w:t>123</w:t>
      </w:r>
      <w:r w:rsidR="00D13C99" w:rsidRPr="00C72C56">
        <w:rPr>
          <w:noProof/>
          <w:color w:val="auto"/>
        </w:rPr>
        <w:t>, 84–91.</w:t>
      </w:r>
    </w:p>
    <w:p w14:paraId="67C714B7"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spacing w:val="-4"/>
          <w:lang w:val="en-GB"/>
        </w:rPr>
        <w:t>Laureiro</w:t>
      </w:r>
      <w:r w:rsidR="00001705" w:rsidRPr="00C72C56">
        <w:rPr>
          <w:noProof/>
          <w:color w:val="auto"/>
          <w:spacing w:val="-4"/>
          <w:lang w:val="en-GB"/>
        </w:rPr>
        <w:t>-</w:t>
      </w:r>
      <w:r w:rsidRPr="00C72C56">
        <w:rPr>
          <w:noProof/>
          <w:color w:val="auto"/>
          <w:spacing w:val="-4"/>
          <w:lang w:val="en-GB"/>
        </w:rPr>
        <w:t>Martínez, D.; Brusoni, S.; Canessa, N.; Zollo, M. Understanding the exploration</w:t>
      </w:r>
      <w:r w:rsidR="00D13C99" w:rsidRPr="00C72C56">
        <w:rPr>
          <w:noProof/>
          <w:color w:val="auto"/>
          <w:spacing w:val="-4"/>
          <w:lang w:val="en-GB"/>
        </w:rPr>
        <w:t>-</w:t>
      </w:r>
      <w:r w:rsidRPr="00C72C56">
        <w:rPr>
          <w:noProof/>
          <w:color w:val="auto"/>
          <w:spacing w:val="-4"/>
          <w:lang w:val="en-GB"/>
        </w:rPr>
        <w:t>exploitation</w:t>
      </w:r>
      <w:r w:rsidRPr="00C72C56">
        <w:rPr>
          <w:noProof/>
          <w:color w:val="auto"/>
          <w:lang w:val="en-GB"/>
        </w:rPr>
        <w:t xml:space="preserve"> dilemma: An mri study of attention control and decision</w:t>
      </w:r>
      <w:r w:rsidR="00001705" w:rsidRPr="00C72C56">
        <w:rPr>
          <w:noProof/>
          <w:color w:val="auto"/>
          <w:lang w:val="en-GB"/>
        </w:rPr>
        <w:t>-</w:t>
      </w:r>
      <w:r w:rsidRPr="00C72C56">
        <w:rPr>
          <w:noProof/>
          <w:color w:val="auto"/>
          <w:lang w:val="en-GB"/>
        </w:rPr>
        <w:t xml:space="preserve">making performance. </w:t>
      </w:r>
      <w:r w:rsidRPr="00C72C56">
        <w:rPr>
          <w:i/>
          <w:noProof/>
          <w:color w:val="auto"/>
        </w:rPr>
        <w:t>Strateg</w:t>
      </w:r>
      <w:r w:rsidR="00D13C99" w:rsidRPr="00C72C56">
        <w:rPr>
          <w:i/>
          <w:noProof/>
          <w:color w:val="auto"/>
        </w:rPr>
        <w:t>.</w:t>
      </w:r>
      <w:r w:rsidRPr="00C72C56">
        <w:rPr>
          <w:i/>
          <w:noProof/>
          <w:color w:val="auto"/>
        </w:rPr>
        <w:t xml:space="preserve"> Manag</w:t>
      </w:r>
      <w:r w:rsidR="00D13C99" w:rsidRPr="00C72C56">
        <w:rPr>
          <w:i/>
          <w:noProof/>
          <w:color w:val="auto"/>
        </w:rPr>
        <w:t>.</w:t>
      </w:r>
      <w:r w:rsidRPr="00C72C56">
        <w:rPr>
          <w:i/>
          <w:noProof/>
          <w:color w:val="auto"/>
        </w:rPr>
        <w:t xml:space="preserve"> J</w:t>
      </w:r>
      <w:r w:rsidR="00D13C99" w:rsidRPr="00C72C56">
        <w:rPr>
          <w:i/>
          <w:noProof/>
          <w:color w:val="auto"/>
        </w:rPr>
        <w:t>.</w:t>
      </w:r>
      <w:r w:rsidRPr="00C72C56">
        <w:rPr>
          <w:i/>
          <w:noProof/>
          <w:color w:val="auto"/>
        </w:rPr>
        <w:t xml:space="preserve"> </w:t>
      </w:r>
      <w:r w:rsidRPr="00C72C56">
        <w:rPr>
          <w:b/>
          <w:noProof/>
          <w:color w:val="auto"/>
        </w:rPr>
        <w:t>2014</w:t>
      </w:r>
      <w:r w:rsidR="00D13C99" w:rsidRPr="00C72C56">
        <w:rPr>
          <w:noProof/>
          <w:color w:val="auto"/>
        </w:rPr>
        <w:t xml:space="preserve">, </w:t>
      </w:r>
      <w:r w:rsidR="00D13C99" w:rsidRPr="00C72C56">
        <w:rPr>
          <w:i/>
          <w:noProof/>
          <w:color w:val="auto"/>
        </w:rPr>
        <w:t>36</w:t>
      </w:r>
      <w:r w:rsidR="00D13C99" w:rsidRPr="00C72C56">
        <w:rPr>
          <w:noProof/>
          <w:color w:val="auto"/>
        </w:rPr>
        <w:t>, 319–338.</w:t>
      </w:r>
    </w:p>
    <w:p w14:paraId="5B72A451"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Buhrmester, M.; Kwang, T.; Gosling, S.D. Amazon</w:t>
      </w:r>
      <w:r w:rsidR="00D13C99" w:rsidRPr="00C72C56">
        <w:rPr>
          <w:noProof/>
          <w:color w:val="auto"/>
          <w:lang w:val="en-US"/>
        </w:rPr>
        <w:t>’</w:t>
      </w:r>
      <w:r w:rsidRPr="00C72C56">
        <w:rPr>
          <w:noProof/>
          <w:color w:val="auto"/>
          <w:lang w:val="en-GB"/>
        </w:rPr>
        <w:t xml:space="preserve">s mechanical turk a new source of inexpensive, yet high-quality, data? </w:t>
      </w:r>
      <w:r w:rsidRPr="00C72C56">
        <w:rPr>
          <w:i/>
          <w:noProof/>
          <w:color w:val="auto"/>
        </w:rPr>
        <w:t>Perspect</w:t>
      </w:r>
      <w:r w:rsidR="00D13C99" w:rsidRPr="00C72C56">
        <w:rPr>
          <w:i/>
          <w:noProof/>
          <w:color w:val="auto"/>
        </w:rPr>
        <w:t>.</w:t>
      </w:r>
      <w:r w:rsidRPr="00C72C56">
        <w:rPr>
          <w:i/>
          <w:noProof/>
          <w:color w:val="auto"/>
        </w:rPr>
        <w:t xml:space="preserve"> </w:t>
      </w:r>
      <w:r w:rsidR="00D13C99" w:rsidRPr="00C72C56">
        <w:rPr>
          <w:i/>
          <w:noProof/>
          <w:color w:val="auto"/>
        </w:rPr>
        <w:t xml:space="preserve">Psychol. Sci. </w:t>
      </w:r>
      <w:r w:rsidR="00001705" w:rsidRPr="00C72C56">
        <w:rPr>
          <w:b/>
          <w:noProof/>
          <w:color w:val="auto"/>
        </w:rPr>
        <w:t>2011</w:t>
      </w:r>
      <w:r w:rsidR="00001705" w:rsidRPr="00C72C56">
        <w:rPr>
          <w:noProof/>
          <w:color w:val="auto"/>
        </w:rPr>
        <w:t xml:space="preserve">, </w:t>
      </w:r>
      <w:r w:rsidR="00001705" w:rsidRPr="00C72C56">
        <w:rPr>
          <w:i/>
          <w:noProof/>
          <w:color w:val="auto"/>
        </w:rPr>
        <w:t>6</w:t>
      </w:r>
      <w:r w:rsidR="00001705" w:rsidRPr="00C72C56">
        <w:rPr>
          <w:noProof/>
          <w:color w:val="auto"/>
        </w:rPr>
        <w:t>, 3–5</w:t>
      </w:r>
      <w:r w:rsidRPr="00C72C56">
        <w:rPr>
          <w:noProof/>
          <w:color w:val="auto"/>
        </w:rPr>
        <w:t>.</w:t>
      </w:r>
    </w:p>
    <w:p w14:paraId="5816B095"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Crump, M.J.; McDonnell, J.V.; Gureckis, T.M. Evaluating amazon's mechanical turk as a tool for experimental behavioral research. </w:t>
      </w:r>
      <w:r w:rsidRPr="00C72C56">
        <w:rPr>
          <w:i/>
          <w:noProof/>
          <w:color w:val="auto"/>
        </w:rPr>
        <w:t>P</w:t>
      </w:r>
      <w:r w:rsidR="00D13C99" w:rsidRPr="00C72C56">
        <w:rPr>
          <w:i/>
          <w:noProof/>
          <w:color w:val="auto"/>
        </w:rPr>
        <w:t>L</w:t>
      </w:r>
      <w:r w:rsidRPr="00C72C56">
        <w:rPr>
          <w:i/>
          <w:noProof/>
          <w:color w:val="auto"/>
        </w:rPr>
        <w:t xml:space="preserve">oS </w:t>
      </w:r>
      <w:r w:rsidR="00D13C99" w:rsidRPr="00C72C56">
        <w:rPr>
          <w:i/>
          <w:noProof/>
          <w:color w:val="auto"/>
        </w:rPr>
        <w:t xml:space="preserve">ONE </w:t>
      </w:r>
      <w:r w:rsidRPr="00C72C56">
        <w:rPr>
          <w:b/>
          <w:noProof/>
          <w:color w:val="auto"/>
        </w:rPr>
        <w:t>2013</w:t>
      </w:r>
      <w:r w:rsidRPr="00C72C56">
        <w:rPr>
          <w:noProof/>
          <w:color w:val="auto"/>
        </w:rPr>
        <w:t xml:space="preserve">, </w:t>
      </w:r>
      <w:r w:rsidRPr="00C72C56">
        <w:rPr>
          <w:i/>
          <w:noProof/>
          <w:color w:val="auto"/>
        </w:rPr>
        <w:t>8</w:t>
      </w:r>
      <w:r w:rsidRPr="00C72C56">
        <w:rPr>
          <w:noProof/>
          <w:color w:val="auto"/>
        </w:rPr>
        <w:t>, e57410.</w:t>
      </w:r>
    </w:p>
    <w:p w14:paraId="79813950"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Rouder, J.N.; Morey, R.D.; Speckman, P.L.; Province, J.M. Default bayes factors for anova designs. </w:t>
      </w:r>
      <w:r w:rsidRPr="00C72C56">
        <w:rPr>
          <w:i/>
          <w:noProof/>
          <w:color w:val="auto"/>
        </w:rPr>
        <w:t>J</w:t>
      </w:r>
      <w:r w:rsidR="00D13C99" w:rsidRPr="00C72C56">
        <w:rPr>
          <w:i/>
          <w:noProof/>
          <w:color w:val="auto"/>
        </w:rPr>
        <w:t>.</w:t>
      </w:r>
      <w:r w:rsidRPr="00C72C56">
        <w:rPr>
          <w:i/>
          <w:noProof/>
          <w:color w:val="auto"/>
        </w:rPr>
        <w:t xml:space="preserve"> Math</w:t>
      </w:r>
      <w:r w:rsidR="00D13C99" w:rsidRPr="00C72C56">
        <w:rPr>
          <w:i/>
          <w:noProof/>
          <w:color w:val="auto"/>
        </w:rPr>
        <w:t>.</w:t>
      </w:r>
      <w:r w:rsidRPr="00C72C56">
        <w:rPr>
          <w:i/>
          <w:noProof/>
          <w:color w:val="auto"/>
        </w:rPr>
        <w:t xml:space="preserve"> Psychol</w:t>
      </w:r>
      <w:r w:rsidR="00D13C99" w:rsidRPr="00C72C56">
        <w:rPr>
          <w:i/>
          <w:noProof/>
          <w:color w:val="auto"/>
        </w:rPr>
        <w:t>.</w:t>
      </w:r>
      <w:r w:rsidRPr="00C72C56">
        <w:rPr>
          <w:i/>
          <w:noProof/>
          <w:color w:val="auto"/>
        </w:rPr>
        <w:t xml:space="preserve"> </w:t>
      </w:r>
      <w:r w:rsidR="00001705" w:rsidRPr="00C72C56">
        <w:rPr>
          <w:b/>
          <w:noProof/>
          <w:color w:val="auto"/>
        </w:rPr>
        <w:t>2012</w:t>
      </w:r>
      <w:r w:rsidR="00001705" w:rsidRPr="00C72C56">
        <w:rPr>
          <w:noProof/>
          <w:color w:val="auto"/>
        </w:rPr>
        <w:t xml:space="preserve">, </w:t>
      </w:r>
      <w:r w:rsidR="00001705" w:rsidRPr="00C72C56">
        <w:rPr>
          <w:i/>
          <w:noProof/>
          <w:color w:val="auto"/>
        </w:rPr>
        <w:t>56</w:t>
      </w:r>
      <w:r w:rsidR="00001705" w:rsidRPr="00C72C56">
        <w:rPr>
          <w:noProof/>
          <w:color w:val="auto"/>
        </w:rPr>
        <w:t>, 356–3</w:t>
      </w:r>
      <w:r w:rsidRPr="00C72C56">
        <w:rPr>
          <w:noProof/>
          <w:color w:val="auto"/>
        </w:rPr>
        <w:t>74.</w:t>
      </w:r>
    </w:p>
    <w:p w14:paraId="6D80B58F"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Richardson, D.C.; Street, C.N.; Tan, J.Y.; Kirkham, N.Z.; Hoover, M.A.; Cavanaugh, A.G. Joint </w:t>
      </w:r>
      <w:r w:rsidRPr="00C72C56">
        <w:rPr>
          <w:noProof/>
          <w:color w:val="auto"/>
          <w:spacing w:val="-2"/>
          <w:lang w:val="en-GB"/>
        </w:rPr>
        <w:t xml:space="preserve">perception: Gaze and social context. </w:t>
      </w:r>
      <w:r w:rsidRPr="00C72C56">
        <w:rPr>
          <w:i/>
          <w:noProof/>
          <w:color w:val="auto"/>
          <w:spacing w:val="-2"/>
        </w:rPr>
        <w:t>Front</w:t>
      </w:r>
      <w:r w:rsidR="00D13C99" w:rsidRPr="00C72C56">
        <w:rPr>
          <w:i/>
          <w:noProof/>
          <w:color w:val="auto"/>
          <w:spacing w:val="-2"/>
        </w:rPr>
        <w:t>.</w:t>
      </w:r>
      <w:r w:rsidRPr="00C72C56">
        <w:rPr>
          <w:i/>
          <w:noProof/>
          <w:color w:val="auto"/>
          <w:spacing w:val="-2"/>
        </w:rPr>
        <w:t xml:space="preserve"> </w:t>
      </w:r>
      <w:r w:rsidR="00D13C99" w:rsidRPr="00C72C56">
        <w:rPr>
          <w:i/>
          <w:noProof/>
          <w:color w:val="auto"/>
          <w:spacing w:val="-2"/>
        </w:rPr>
        <w:t xml:space="preserve">Hum. Neurosci. </w:t>
      </w:r>
      <w:r w:rsidRPr="00C72C56">
        <w:rPr>
          <w:b/>
          <w:noProof/>
          <w:color w:val="auto"/>
          <w:spacing w:val="-2"/>
        </w:rPr>
        <w:t>2012</w:t>
      </w:r>
      <w:r w:rsidRPr="00C72C56">
        <w:rPr>
          <w:noProof/>
          <w:color w:val="auto"/>
          <w:spacing w:val="-2"/>
        </w:rPr>
        <w:t xml:space="preserve">, </w:t>
      </w:r>
      <w:r w:rsidRPr="00C72C56">
        <w:rPr>
          <w:i/>
          <w:noProof/>
          <w:color w:val="auto"/>
          <w:spacing w:val="-2"/>
        </w:rPr>
        <w:t>6</w:t>
      </w:r>
      <w:r w:rsidR="00D13C99" w:rsidRPr="00C72C56">
        <w:rPr>
          <w:noProof/>
          <w:color w:val="auto"/>
          <w:spacing w:val="-2"/>
        </w:rPr>
        <w:t xml:space="preserve">, </w:t>
      </w:r>
      <w:r w:rsidR="00D13C99" w:rsidRPr="00C72C56">
        <w:rPr>
          <w:spacing w:val="-2"/>
        </w:rPr>
        <w:t>doi:10.3389/fnhum.2012.00194.</w:t>
      </w:r>
    </w:p>
    <w:p w14:paraId="7DC226C2" w14:textId="77777777" w:rsidR="00FE6909" w:rsidRPr="00C72C56" w:rsidRDefault="00FE6909" w:rsidP="00281617">
      <w:pPr>
        <w:pStyle w:val="EndNoteBibliography"/>
        <w:numPr>
          <w:ilvl w:val="0"/>
          <w:numId w:val="50"/>
        </w:numPr>
        <w:adjustRightInd w:val="0"/>
        <w:snapToGrid w:val="0"/>
        <w:spacing w:line="340" w:lineRule="atLeast"/>
        <w:ind w:left="454" w:hanging="454"/>
        <w:rPr>
          <w:noProof/>
          <w:color w:val="auto"/>
        </w:rPr>
      </w:pPr>
      <w:r w:rsidRPr="00C72C56">
        <w:rPr>
          <w:noProof/>
          <w:color w:val="auto"/>
          <w:lang w:val="en-GB"/>
        </w:rPr>
        <w:t xml:space="preserve">Gardner, M.; Steinberg, L. Peer influence on risk taking, risk preference, and risky decision making in adolescence and adulthood: An experimental study. </w:t>
      </w:r>
      <w:r w:rsidRPr="00C72C56">
        <w:rPr>
          <w:i/>
          <w:noProof/>
          <w:color w:val="auto"/>
        </w:rPr>
        <w:t>Dev</w:t>
      </w:r>
      <w:r w:rsidR="00D13C99" w:rsidRPr="00C72C56">
        <w:rPr>
          <w:i/>
          <w:noProof/>
          <w:color w:val="auto"/>
        </w:rPr>
        <w:t>.</w:t>
      </w:r>
      <w:r w:rsidRPr="00C72C56">
        <w:rPr>
          <w:i/>
          <w:noProof/>
          <w:color w:val="auto"/>
        </w:rPr>
        <w:t xml:space="preserve"> </w:t>
      </w:r>
      <w:r w:rsidR="00D13C99" w:rsidRPr="00C72C56">
        <w:rPr>
          <w:i/>
          <w:noProof/>
          <w:color w:val="auto"/>
        </w:rPr>
        <w:t xml:space="preserve">Psychol. </w:t>
      </w:r>
      <w:r w:rsidR="00001705" w:rsidRPr="00C72C56">
        <w:rPr>
          <w:b/>
          <w:noProof/>
          <w:color w:val="auto"/>
        </w:rPr>
        <w:t>2005</w:t>
      </w:r>
      <w:r w:rsidR="00001705" w:rsidRPr="00C72C56">
        <w:rPr>
          <w:noProof/>
          <w:color w:val="auto"/>
        </w:rPr>
        <w:t xml:space="preserve">, </w:t>
      </w:r>
      <w:r w:rsidR="00001705" w:rsidRPr="00C72C56">
        <w:rPr>
          <w:i/>
          <w:noProof/>
          <w:color w:val="auto"/>
        </w:rPr>
        <w:t>41</w:t>
      </w:r>
      <w:r w:rsidR="00001705" w:rsidRPr="00C72C56">
        <w:rPr>
          <w:noProof/>
          <w:color w:val="auto"/>
        </w:rPr>
        <w:t>, 625</w:t>
      </w:r>
      <w:r w:rsidR="00D13C99" w:rsidRPr="00C72C56">
        <w:rPr>
          <w:noProof/>
          <w:color w:val="auto"/>
        </w:rPr>
        <w:t>–635</w:t>
      </w:r>
      <w:r w:rsidRPr="00C72C56">
        <w:rPr>
          <w:noProof/>
          <w:color w:val="auto"/>
        </w:rPr>
        <w:t>.</w:t>
      </w:r>
    </w:p>
    <w:p w14:paraId="1C55CB67" w14:textId="77777777" w:rsidR="00684482" w:rsidRPr="00C72C56" w:rsidRDefault="00FE6909" w:rsidP="00281617">
      <w:pPr>
        <w:adjustRightInd w:val="0"/>
        <w:snapToGrid w:val="0"/>
        <w:spacing w:before="240"/>
        <w:rPr>
          <w:color w:val="auto"/>
        </w:rPr>
      </w:pPr>
      <w:r w:rsidRPr="00C72C56">
        <w:rPr>
          <w:color w:val="auto"/>
        </w:rPr>
        <w:fldChar w:fldCharType="end"/>
      </w:r>
      <w:r w:rsidR="00684482" w:rsidRPr="00C72C56">
        <w:rPr>
          <w:color w:val="auto"/>
          <w:lang w:eastAsia="en-US"/>
        </w:rPr>
        <w:t xml:space="preserve">© </w:t>
      </w:r>
      <w:r w:rsidR="001B4539" w:rsidRPr="00C72C56">
        <w:rPr>
          <w:color w:val="auto"/>
          <w:lang w:eastAsia="en-US"/>
        </w:rPr>
        <w:t>201</w:t>
      </w:r>
      <w:r w:rsidR="002171F0" w:rsidRPr="00C72C56">
        <w:rPr>
          <w:rFonts w:eastAsia="宋体"/>
          <w:color w:val="auto"/>
          <w:lang w:eastAsia="zh-CN"/>
        </w:rPr>
        <w:t>5</w:t>
      </w:r>
      <w:r w:rsidR="003D2C82" w:rsidRPr="00C72C56">
        <w:rPr>
          <w:color w:val="auto"/>
          <w:lang w:eastAsia="en-US"/>
        </w:rPr>
        <w:t xml:space="preserve"> by the authors; licensee </w:t>
      </w:r>
      <w:r w:rsidR="007D7CF2" w:rsidRPr="00C72C56">
        <w:rPr>
          <w:color w:val="auto"/>
          <w:lang w:eastAsia="en-US"/>
        </w:rPr>
        <w:t>MDPI</w:t>
      </w:r>
      <w:r w:rsidR="003D2C82" w:rsidRPr="00C72C56">
        <w:rPr>
          <w:color w:val="auto"/>
          <w:lang w:eastAsia="en-US"/>
        </w:rPr>
        <w:t xml:space="preserve">, Basel, Switzerland. This </w:t>
      </w:r>
      <w:r w:rsidR="001B4539" w:rsidRPr="00C72C56">
        <w:rPr>
          <w:color w:val="auto"/>
          <w:lang w:eastAsia="en-US"/>
        </w:rPr>
        <w:t>article is an open a</w:t>
      </w:r>
      <w:r w:rsidR="003D2C82" w:rsidRPr="00C72C56">
        <w:rPr>
          <w:color w:val="auto"/>
          <w:lang w:eastAsia="en-US"/>
        </w:rPr>
        <w:t>ccess article distributed under the terms and conditions of the Creative Commons Attribution license (http://creativecommons.org/licenses/by/</w:t>
      </w:r>
      <w:r w:rsidR="00A93EE6" w:rsidRPr="00C72C56">
        <w:rPr>
          <w:color w:val="auto"/>
          <w:lang w:eastAsia="en-US"/>
        </w:rPr>
        <w:t>4</w:t>
      </w:r>
      <w:r w:rsidR="003D2C82" w:rsidRPr="00C72C56">
        <w:rPr>
          <w:color w:val="auto"/>
          <w:lang w:eastAsia="en-US"/>
        </w:rPr>
        <w:t>.0/).</w:t>
      </w:r>
    </w:p>
    <w:sectPr w:rsidR="00684482" w:rsidRPr="00C72C56" w:rsidSect="00BC4A8D">
      <w:headerReference w:type="default" r:id="rId18"/>
      <w:footerReference w:type="even" r:id="rId19"/>
      <w:footerReference w:type="default" r:id="rId20"/>
      <w:type w:val="continuous"/>
      <w:pgSz w:w="11913" w:h="16834" w:code="9"/>
      <w:pgMar w:top="992" w:right="992" w:bottom="992" w:left="992" w:header="850" w:footer="567" w:gutter="0"/>
      <w:cols w:space="397"/>
      <w:noEndnote/>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eter Sebastian Riefer" w:date="2015-08-17T16:34:00Z" w:initials="PS">
    <w:p w14:paraId="354EC490" w14:textId="51A53621" w:rsidR="00EF1249" w:rsidRDefault="00EF1249">
      <w:pPr>
        <w:pStyle w:val="CommentText"/>
      </w:pPr>
      <w:ins w:id="4" w:author="Peter Sebastian Riefer" w:date="2015-08-17T16:34:00Z">
        <w:r>
          <w:rPr>
            <w:rStyle w:val="CommentReference"/>
          </w:rPr>
          <w:annotationRef/>
        </w:r>
      </w:ins>
      <w:r>
        <w:t>Reference to Figure 4 added</w:t>
      </w:r>
    </w:p>
  </w:comment>
  <w:comment w:id="5" w:author="MDPI" w:date="2015-08-12T12:07:00Z" w:initials="M">
    <w:p w14:paraId="11DAFCA4" w14:textId="7EAB062E" w:rsidR="00C72D78" w:rsidRDefault="00C72D78">
      <w:pPr>
        <w:pStyle w:val="CommentText"/>
      </w:pPr>
      <w:r>
        <w:rPr>
          <w:rStyle w:val="CommentReference"/>
        </w:rPr>
        <w:annotationRef/>
      </w:r>
      <w:r w:rsidR="0093459D">
        <w:rPr>
          <w:szCs w:val="24"/>
          <w:lang w:val="en-GB" w:eastAsia="zh-CN"/>
        </w:rPr>
        <w:t>Call out for Figure 4 can’t be found in main text. Please mention every Figure in main text.</w:t>
      </w:r>
    </w:p>
  </w:comment>
  <w:comment w:id="6" w:author="Peter Sebastian Riefer" w:date="2015-08-17T16:34:00Z" w:initials="PS">
    <w:p w14:paraId="28A6C900" w14:textId="5889B0C1" w:rsidR="00EF1249" w:rsidRDefault="00EF1249">
      <w:pPr>
        <w:pStyle w:val="CommentText"/>
      </w:pPr>
      <w:ins w:id="11" w:author="Peter Sebastian Riefer" w:date="2015-08-17T16:34:00Z">
        <w:r>
          <w:rPr>
            <w:rStyle w:val="CommentReference"/>
          </w:rPr>
          <w:annotationRef/>
        </w:r>
      </w:ins>
      <w:r>
        <w:t>Reference to Figure 5 added</w:t>
      </w:r>
    </w:p>
  </w:comment>
  <w:comment w:id="17" w:author="MDPI" w:date="2015-08-12T12:07:00Z" w:initials="M">
    <w:p w14:paraId="191AE8DC" w14:textId="43926288" w:rsidR="00C72D78" w:rsidRDefault="00C72D78">
      <w:pPr>
        <w:pStyle w:val="CommentText"/>
      </w:pPr>
      <w:r>
        <w:rPr>
          <w:rStyle w:val="CommentReference"/>
        </w:rPr>
        <w:annotationRef/>
      </w:r>
      <w:r w:rsidR="0093459D">
        <w:rPr>
          <w:szCs w:val="24"/>
          <w:lang w:val="en-GB" w:eastAsia="zh-CN"/>
        </w:rPr>
        <w:t>Call out for Figure 5 can’t be found in main text. Please mention every Figure in main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DAFCA4" w15:done="0"/>
  <w15:commentEx w15:paraId="191AE8D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6C61D3" w14:textId="77777777" w:rsidR="001135C4" w:rsidRDefault="001135C4">
      <w:pPr>
        <w:spacing w:line="240" w:lineRule="auto"/>
      </w:pPr>
      <w:r>
        <w:separator/>
      </w:r>
    </w:p>
  </w:endnote>
  <w:endnote w:type="continuationSeparator" w:id="0">
    <w:p w14:paraId="78E7AF5C" w14:textId="77777777" w:rsidR="001135C4" w:rsidRDefault="001135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6289D" w14:textId="77777777" w:rsidR="00C72D78" w:rsidRDefault="00C72D78">
    <w:pPr>
      <w:framePr w:wrap="around" w:vAnchor="text" w:hAnchor="margin" w:xAlign="right" w:y="1"/>
    </w:pPr>
    <w:r>
      <w:fldChar w:fldCharType="begin"/>
    </w:r>
    <w:r>
      <w:instrText xml:space="preserve">PAGE  </w:instrText>
    </w:r>
    <w:r>
      <w:fldChar w:fldCharType="separate"/>
    </w:r>
    <w:r>
      <w:rPr>
        <w:noProof/>
      </w:rPr>
      <w:t>10</w:t>
    </w:r>
    <w:r>
      <w:fldChar w:fldCharType="end"/>
    </w:r>
  </w:p>
  <w:p w14:paraId="43E0DDDC" w14:textId="77777777" w:rsidR="00C72D78" w:rsidRDefault="00C72D78">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09F6D1" w14:textId="77777777" w:rsidR="00C72D78" w:rsidRDefault="00C72D78" w:rsidP="00C479A1">
    <w:pPr>
      <w:adjustRightInd w:val="0"/>
      <w:snapToGrid w:v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144D19" w14:textId="77777777" w:rsidR="001135C4" w:rsidRDefault="001135C4">
      <w:pPr>
        <w:spacing w:line="240" w:lineRule="auto"/>
      </w:pPr>
      <w:r>
        <w:separator/>
      </w:r>
    </w:p>
  </w:footnote>
  <w:footnote w:type="continuationSeparator" w:id="0">
    <w:p w14:paraId="6C7CE8D2" w14:textId="77777777" w:rsidR="001135C4" w:rsidRDefault="001135C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0553EE" w14:textId="77777777" w:rsidR="00C72D78" w:rsidRPr="00C479A1" w:rsidRDefault="00C72D78" w:rsidP="00C479A1">
    <w:pPr>
      <w:adjustRightInd w:val="0"/>
      <w:snapToGrid w:val="0"/>
    </w:pPr>
    <w:r>
      <w:rPr>
        <w:i/>
      </w:rPr>
      <w:t>Games</w:t>
    </w:r>
    <w:r w:rsidRPr="00C479A1">
      <w:t xml:space="preserve"> </w:t>
    </w:r>
    <w:r>
      <w:rPr>
        <w:b/>
      </w:rPr>
      <w:t>2015</w:t>
    </w:r>
    <w:r>
      <w:t xml:space="preserve">, </w:t>
    </w:r>
    <w:r>
      <w:rPr>
        <w:i/>
      </w:rPr>
      <w:t>6</w:t>
    </w:r>
    <w:r w:rsidRPr="00C479A1">
      <w:ptab w:relativeTo="margin" w:alignment="right" w:leader="none"/>
    </w:r>
    <w:r>
      <w:rPr>
        <w:b/>
      </w:rPr>
      <w:fldChar w:fldCharType="begin"/>
    </w:r>
    <w:r>
      <w:rPr>
        <w:b/>
      </w:rPr>
      <w:instrText xml:space="preserve"> PAGE  \* Arabic </w:instrText>
    </w:r>
    <w:r>
      <w:rPr>
        <w:b/>
      </w:rPr>
      <w:fldChar w:fldCharType="separate"/>
    </w:r>
    <w:r w:rsidR="00EF1249">
      <w:rPr>
        <w:b/>
        <w:noProof/>
      </w:rPr>
      <w:t>8</w:t>
    </w:r>
    <w:r>
      <w:rPr>
        <w:b/>
      </w:rPr>
      <w:fldChar w:fldCharType="end"/>
    </w:r>
  </w:p>
  <w:p w14:paraId="1F717D4C" w14:textId="77777777" w:rsidR="00C72D78" w:rsidRPr="00C479A1" w:rsidRDefault="00C72D78" w:rsidP="00C479A1">
    <w:pPr>
      <w:adjustRightInd w:val="0"/>
      <w:snapToGrid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1C0267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C0B44C02"/>
    <w:lvl w:ilvl="0">
      <w:start w:val="1"/>
      <w:numFmt w:val="bullet"/>
      <w:lvlText w:val=""/>
      <w:lvlJc w:val="left"/>
      <w:pPr>
        <w:tabs>
          <w:tab w:val="num" w:pos="360"/>
        </w:tabs>
        <w:ind w:left="360" w:hanging="360"/>
      </w:pPr>
      <w:rPr>
        <w:rFonts w:ascii="Symbol" w:hAnsi="Symbol" w:hint="default"/>
      </w:rPr>
    </w:lvl>
  </w:abstractNum>
  <w:abstractNum w:abstractNumId="2">
    <w:nsid w:val="042476AC"/>
    <w:multiLevelType w:val="singleLevel"/>
    <w:tmpl w:val="EEDE6B7C"/>
    <w:lvl w:ilvl="0">
      <w:start w:val="1"/>
      <w:numFmt w:val="upperLetter"/>
      <w:lvlText w:val="%1."/>
      <w:lvlJc w:val="left"/>
      <w:pPr>
        <w:tabs>
          <w:tab w:val="num" w:pos="360"/>
        </w:tabs>
        <w:ind w:left="360" w:hanging="360"/>
      </w:pPr>
      <w:rPr>
        <w:rFonts w:hint="default"/>
      </w:rPr>
    </w:lvl>
  </w:abstractNum>
  <w:abstractNum w:abstractNumId="3">
    <w:nsid w:val="08167476"/>
    <w:multiLevelType w:val="singleLevel"/>
    <w:tmpl w:val="0409000F"/>
    <w:lvl w:ilvl="0">
      <w:start w:val="1"/>
      <w:numFmt w:val="decimal"/>
      <w:lvlText w:val="%1."/>
      <w:lvlJc w:val="left"/>
      <w:pPr>
        <w:tabs>
          <w:tab w:val="num" w:pos="360"/>
        </w:tabs>
        <w:ind w:left="360" w:hanging="360"/>
      </w:pPr>
    </w:lvl>
  </w:abstractNum>
  <w:abstractNum w:abstractNumId="4">
    <w:nsid w:val="08235F66"/>
    <w:multiLevelType w:val="singleLevel"/>
    <w:tmpl w:val="0409000F"/>
    <w:lvl w:ilvl="0">
      <w:start w:val="1"/>
      <w:numFmt w:val="decimal"/>
      <w:lvlText w:val="%1."/>
      <w:legacy w:legacy="1" w:legacySpace="0" w:legacyIndent="360"/>
      <w:lvlJc w:val="left"/>
      <w:pPr>
        <w:ind w:left="360" w:hanging="360"/>
      </w:pPr>
    </w:lvl>
  </w:abstractNum>
  <w:abstractNum w:abstractNumId="5">
    <w:nsid w:val="09F367D9"/>
    <w:multiLevelType w:val="singleLevel"/>
    <w:tmpl w:val="94D66E3E"/>
    <w:lvl w:ilvl="0">
      <w:start w:val="1"/>
      <w:numFmt w:val="upperLetter"/>
      <w:lvlText w:val="%1."/>
      <w:lvlJc w:val="left"/>
      <w:pPr>
        <w:tabs>
          <w:tab w:val="num" w:pos="360"/>
        </w:tabs>
        <w:ind w:left="360" w:hanging="360"/>
      </w:pPr>
      <w:rPr>
        <w:rFonts w:hint="default"/>
      </w:rPr>
    </w:lvl>
  </w:abstractNum>
  <w:abstractNum w:abstractNumId="6">
    <w:nsid w:val="0C973592"/>
    <w:multiLevelType w:val="singleLevel"/>
    <w:tmpl w:val="0409000F"/>
    <w:lvl w:ilvl="0">
      <w:start w:val="1"/>
      <w:numFmt w:val="decimal"/>
      <w:lvlText w:val="%1."/>
      <w:lvlJc w:val="left"/>
      <w:pPr>
        <w:tabs>
          <w:tab w:val="num" w:pos="360"/>
        </w:tabs>
        <w:ind w:left="360" w:hanging="360"/>
      </w:pPr>
    </w:lvl>
  </w:abstractNum>
  <w:abstractNum w:abstractNumId="7">
    <w:nsid w:val="0E7D0EC1"/>
    <w:multiLevelType w:val="singleLevel"/>
    <w:tmpl w:val="46D6EB0C"/>
    <w:lvl w:ilvl="0">
      <w:start w:val="27"/>
      <w:numFmt w:val="decimal"/>
      <w:lvlText w:val="%1."/>
      <w:lvlJc w:val="left"/>
      <w:pPr>
        <w:tabs>
          <w:tab w:val="num" w:pos="450"/>
        </w:tabs>
        <w:ind w:left="450" w:hanging="450"/>
      </w:pPr>
      <w:rPr>
        <w:rFonts w:hint="default"/>
      </w:rPr>
    </w:lvl>
  </w:abstractNum>
  <w:abstractNum w:abstractNumId="8">
    <w:nsid w:val="1193550A"/>
    <w:multiLevelType w:val="singleLevel"/>
    <w:tmpl w:val="0409000F"/>
    <w:lvl w:ilvl="0">
      <w:start w:val="1"/>
      <w:numFmt w:val="decimal"/>
      <w:lvlText w:val="%1."/>
      <w:lvlJc w:val="left"/>
      <w:pPr>
        <w:tabs>
          <w:tab w:val="num" w:pos="360"/>
        </w:tabs>
        <w:ind w:left="360" w:hanging="360"/>
      </w:pPr>
    </w:lvl>
  </w:abstractNum>
  <w:abstractNum w:abstractNumId="9">
    <w:nsid w:val="132655E1"/>
    <w:multiLevelType w:val="singleLevel"/>
    <w:tmpl w:val="DAEC23BA"/>
    <w:lvl w:ilvl="0">
      <w:start w:val="109"/>
      <w:numFmt w:val="decimal"/>
      <w:lvlText w:val="%1."/>
      <w:lvlJc w:val="left"/>
      <w:pPr>
        <w:tabs>
          <w:tab w:val="num" w:pos="414"/>
        </w:tabs>
        <w:ind w:left="414" w:hanging="414"/>
      </w:pPr>
      <w:rPr>
        <w:rFonts w:hint="default"/>
      </w:rPr>
    </w:lvl>
  </w:abstractNum>
  <w:abstractNum w:abstractNumId="10">
    <w:nsid w:val="14757786"/>
    <w:multiLevelType w:val="singleLevel"/>
    <w:tmpl w:val="35D471E8"/>
    <w:lvl w:ilvl="0">
      <w:start w:val="1"/>
      <w:numFmt w:val="decimal"/>
      <w:lvlText w:val="%1-"/>
      <w:lvlJc w:val="left"/>
      <w:pPr>
        <w:tabs>
          <w:tab w:val="num" w:pos="360"/>
        </w:tabs>
        <w:ind w:left="360" w:hanging="360"/>
      </w:pPr>
      <w:rPr>
        <w:rFonts w:hint="default"/>
      </w:rPr>
    </w:lvl>
  </w:abstractNum>
  <w:abstractNum w:abstractNumId="11">
    <w:nsid w:val="1BB346B8"/>
    <w:multiLevelType w:val="singleLevel"/>
    <w:tmpl w:val="040B0015"/>
    <w:lvl w:ilvl="0">
      <w:start w:val="1"/>
      <w:numFmt w:val="upperLetter"/>
      <w:lvlText w:val="%1."/>
      <w:lvlJc w:val="left"/>
      <w:pPr>
        <w:tabs>
          <w:tab w:val="num" w:pos="360"/>
        </w:tabs>
        <w:ind w:left="360" w:hanging="360"/>
      </w:pPr>
      <w:rPr>
        <w:rFonts w:hint="default"/>
      </w:rPr>
    </w:lvl>
  </w:abstractNum>
  <w:abstractNum w:abstractNumId="12">
    <w:nsid w:val="231D55B4"/>
    <w:multiLevelType w:val="singleLevel"/>
    <w:tmpl w:val="CA8A9C50"/>
    <w:lvl w:ilvl="0">
      <w:start w:val="1"/>
      <w:numFmt w:val="decimal"/>
      <w:lvlText w:val="%1."/>
      <w:lvlJc w:val="left"/>
      <w:pPr>
        <w:tabs>
          <w:tab w:val="num" w:pos="360"/>
        </w:tabs>
        <w:ind w:left="360" w:hanging="360"/>
      </w:pPr>
      <w:rPr>
        <w:b w:val="0"/>
        <w:i w:val="0"/>
      </w:rPr>
    </w:lvl>
  </w:abstractNum>
  <w:abstractNum w:abstractNumId="13">
    <w:nsid w:val="2569699F"/>
    <w:multiLevelType w:val="hybridMultilevel"/>
    <w:tmpl w:val="396645A2"/>
    <w:lvl w:ilvl="0" w:tplc="740C6BF8">
      <w:start w:val="1"/>
      <w:numFmt w:val="decimal"/>
      <w:lvlText w:val="%1."/>
      <w:lvlJc w:val="left"/>
      <w:pPr>
        <w:tabs>
          <w:tab w:val="num" w:pos="708"/>
        </w:tabs>
        <w:ind w:left="708" w:hanging="708"/>
      </w:pPr>
      <w:rPr>
        <w:rFonts w:hint="default"/>
      </w:rPr>
    </w:lvl>
    <w:lvl w:ilvl="1" w:tplc="7F844FE4" w:tentative="1">
      <w:start w:val="1"/>
      <w:numFmt w:val="lowerLetter"/>
      <w:lvlText w:val="%2."/>
      <w:lvlJc w:val="left"/>
      <w:pPr>
        <w:tabs>
          <w:tab w:val="num" w:pos="1080"/>
        </w:tabs>
        <w:ind w:left="1080" w:hanging="360"/>
      </w:pPr>
    </w:lvl>
    <w:lvl w:ilvl="2" w:tplc="6F348174" w:tentative="1">
      <w:start w:val="1"/>
      <w:numFmt w:val="lowerRoman"/>
      <w:lvlText w:val="%3."/>
      <w:lvlJc w:val="right"/>
      <w:pPr>
        <w:tabs>
          <w:tab w:val="num" w:pos="1800"/>
        </w:tabs>
        <w:ind w:left="1800" w:hanging="180"/>
      </w:pPr>
    </w:lvl>
    <w:lvl w:ilvl="3" w:tplc="D7F67760" w:tentative="1">
      <w:start w:val="1"/>
      <w:numFmt w:val="decimal"/>
      <w:lvlText w:val="%4."/>
      <w:lvlJc w:val="left"/>
      <w:pPr>
        <w:tabs>
          <w:tab w:val="num" w:pos="2520"/>
        </w:tabs>
        <w:ind w:left="2520" w:hanging="360"/>
      </w:pPr>
    </w:lvl>
    <w:lvl w:ilvl="4" w:tplc="FDDA41C8" w:tentative="1">
      <w:start w:val="1"/>
      <w:numFmt w:val="lowerLetter"/>
      <w:lvlText w:val="%5."/>
      <w:lvlJc w:val="left"/>
      <w:pPr>
        <w:tabs>
          <w:tab w:val="num" w:pos="3240"/>
        </w:tabs>
        <w:ind w:left="3240" w:hanging="360"/>
      </w:pPr>
    </w:lvl>
    <w:lvl w:ilvl="5" w:tplc="F904D250" w:tentative="1">
      <w:start w:val="1"/>
      <w:numFmt w:val="lowerRoman"/>
      <w:lvlText w:val="%6."/>
      <w:lvlJc w:val="right"/>
      <w:pPr>
        <w:tabs>
          <w:tab w:val="num" w:pos="3960"/>
        </w:tabs>
        <w:ind w:left="3960" w:hanging="180"/>
      </w:pPr>
    </w:lvl>
    <w:lvl w:ilvl="6" w:tplc="DBC0F836" w:tentative="1">
      <w:start w:val="1"/>
      <w:numFmt w:val="decimal"/>
      <w:lvlText w:val="%7."/>
      <w:lvlJc w:val="left"/>
      <w:pPr>
        <w:tabs>
          <w:tab w:val="num" w:pos="4680"/>
        </w:tabs>
        <w:ind w:left="4680" w:hanging="360"/>
      </w:pPr>
    </w:lvl>
    <w:lvl w:ilvl="7" w:tplc="DAE4E8DA" w:tentative="1">
      <w:start w:val="1"/>
      <w:numFmt w:val="lowerLetter"/>
      <w:lvlText w:val="%8."/>
      <w:lvlJc w:val="left"/>
      <w:pPr>
        <w:tabs>
          <w:tab w:val="num" w:pos="5400"/>
        </w:tabs>
        <w:ind w:left="5400" w:hanging="360"/>
      </w:pPr>
    </w:lvl>
    <w:lvl w:ilvl="8" w:tplc="ABE62714" w:tentative="1">
      <w:start w:val="1"/>
      <w:numFmt w:val="lowerRoman"/>
      <w:lvlText w:val="%9."/>
      <w:lvlJc w:val="right"/>
      <w:pPr>
        <w:tabs>
          <w:tab w:val="num" w:pos="6120"/>
        </w:tabs>
        <w:ind w:left="6120" w:hanging="180"/>
      </w:pPr>
    </w:lvl>
  </w:abstractNum>
  <w:abstractNum w:abstractNumId="14">
    <w:nsid w:val="26024AAC"/>
    <w:multiLevelType w:val="singleLevel"/>
    <w:tmpl w:val="CDCE17D8"/>
    <w:lvl w:ilvl="0">
      <w:start w:val="1"/>
      <w:numFmt w:val="upperLetter"/>
      <w:lvlText w:val="%1."/>
      <w:lvlJc w:val="left"/>
      <w:pPr>
        <w:tabs>
          <w:tab w:val="num" w:pos="360"/>
        </w:tabs>
        <w:ind w:left="360" w:hanging="360"/>
      </w:pPr>
      <w:rPr>
        <w:rFonts w:hint="default"/>
      </w:rPr>
    </w:lvl>
  </w:abstractNum>
  <w:abstractNum w:abstractNumId="15">
    <w:nsid w:val="285336B8"/>
    <w:multiLevelType w:val="singleLevel"/>
    <w:tmpl w:val="D5C46702"/>
    <w:lvl w:ilvl="0">
      <w:start w:val="5"/>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B3C582E"/>
    <w:multiLevelType w:val="hybridMultilevel"/>
    <w:tmpl w:val="6C0EC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A22BEC"/>
    <w:multiLevelType w:val="singleLevel"/>
    <w:tmpl w:val="639E3512"/>
    <w:lvl w:ilvl="0">
      <w:start w:val="1"/>
      <w:numFmt w:val="decimal"/>
      <w:lvlText w:val="%1."/>
      <w:lvlJc w:val="left"/>
      <w:pPr>
        <w:tabs>
          <w:tab w:val="num" w:pos="720"/>
        </w:tabs>
        <w:ind w:left="720" w:hanging="720"/>
      </w:pPr>
      <w:rPr>
        <w:rFonts w:hint="default"/>
      </w:rPr>
    </w:lvl>
  </w:abstractNum>
  <w:abstractNum w:abstractNumId="18">
    <w:nsid w:val="2FE643E5"/>
    <w:multiLevelType w:val="singleLevel"/>
    <w:tmpl w:val="D692271E"/>
    <w:lvl w:ilvl="0">
      <w:start w:val="11"/>
      <w:numFmt w:val="decimal"/>
      <w:lvlText w:val="%1."/>
      <w:lvlJc w:val="left"/>
      <w:pPr>
        <w:tabs>
          <w:tab w:val="num" w:pos="540"/>
        </w:tabs>
        <w:ind w:left="540" w:hanging="540"/>
      </w:pPr>
      <w:rPr>
        <w:rFonts w:hint="default"/>
      </w:rPr>
    </w:lvl>
  </w:abstractNum>
  <w:abstractNum w:abstractNumId="19">
    <w:nsid w:val="30BC4DCF"/>
    <w:multiLevelType w:val="hybridMultilevel"/>
    <w:tmpl w:val="9B0C8450"/>
    <w:lvl w:ilvl="0" w:tplc="5F640BD4">
      <w:start w:val="1"/>
      <w:numFmt w:val="decimal"/>
      <w:lvlText w:val="%1."/>
      <w:lvlJc w:val="left"/>
      <w:pPr>
        <w:tabs>
          <w:tab w:val="num" w:pos="360"/>
        </w:tabs>
        <w:ind w:left="360" w:hanging="360"/>
      </w:pPr>
    </w:lvl>
    <w:lvl w:ilvl="1" w:tplc="2C34163A" w:tentative="1">
      <w:start w:val="1"/>
      <w:numFmt w:val="lowerLetter"/>
      <w:lvlText w:val="%2."/>
      <w:lvlJc w:val="left"/>
      <w:pPr>
        <w:tabs>
          <w:tab w:val="num" w:pos="1080"/>
        </w:tabs>
        <w:ind w:left="1080" w:hanging="360"/>
      </w:pPr>
    </w:lvl>
    <w:lvl w:ilvl="2" w:tplc="06DEBD12" w:tentative="1">
      <w:start w:val="1"/>
      <w:numFmt w:val="lowerRoman"/>
      <w:lvlText w:val="%3."/>
      <w:lvlJc w:val="right"/>
      <w:pPr>
        <w:tabs>
          <w:tab w:val="num" w:pos="1800"/>
        </w:tabs>
        <w:ind w:left="1800" w:hanging="180"/>
      </w:pPr>
    </w:lvl>
    <w:lvl w:ilvl="3" w:tplc="FFF06554" w:tentative="1">
      <w:start w:val="1"/>
      <w:numFmt w:val="decimal"/>
      <w:lvlText w:val="%4."/>
      <w:lvlJc w:val="left"/>
      <w:pPr>
        <w:tabs>
          <w:tab w:val="num" w:pos="2520"/>
        </w:tabs>
        <w:ind w:left="2520" w:hanging="360"/>
      </w:pPr>
    </w:lvl>
    <w:lvl w:ilvl="4" w:tplc="C34A78F8" w:tentative="1">
      <w:start w:val="1"/>
      <w:numFmt w:val="lowerLetter"/>
      <w:lvlText w:val="%5."/>
      <w:lvlJc w:val="left"/>
      <w:pPr>
        <w:tabs>
          <w:tab w:val="num" w:pos="3240"/>
        </w:tabs>
        <w:ind w:left="3240" w:hanging="360"/>
      </w:pPr>
    </w:lvl>
    <w:lvl w:ilvl="5" w:tplc="59FECE10" w:tentative="1">
      <w:start w:val="1"/>
      <w:numFmt w:val="lowerRoman"/>
      <w:lvlText w:val="%6."/>
      <w:lvlJc w:val="right"/>
      <w:pPr>
        <w:tabs>
          <w:tab w:val="num" w:pos="3960"/>
        </w:tabs>
        <w:ind w:left="3960" w:hanging="180"/>
      </w:pPr>
    </w:lvl>
    <w:lvl w:ilvl="6" w:tplc="CEFA007C" w:tentative="1">
      <w:start w:val="1"/>
      <w:numFmt w:val="decimal"/>
      <w:lvlText w:val="%7."/>
      <w:lvlJc w:val="left"/>
      <w:pPr>
        <w:tabs>
          <w:tab w:val="num" w:pos="4680"/>
        </w:tabs>
        <w:ind w:left="4680" w:hanging="360"/>
      </w:pPr>
    </w:lvl>
    <w:lvl w:ilvl="7" w:tplc="DCF2BD86" w:tentative="1">
      <w:start w:val="1"/>
      <w:numFmt w:val="lowerLetter"/>
      <w:lvlText w:val="%8."/>
      <w:lvlJc w:val="left"/>
      <w:pPr>
        <w:tabs>
          <w:tab w:val="num" w:pos="5400"/>
        </w:tabs>
        <w:ind w:left="5400" w:hanging="360"/>
      </w:pPr>
    </w:lvl>
    <w:lvl w:ilvl="8" w:tplc="46662B72" w:tentative="1">
      <w:start w:val="1"/>
      <w:numFmt w:val="lowerRoman"/>
      <w:lvlText w:val="%9."/>
      <w:lvlJc w:val="right"/>
      <w:pPr>
        <w:tabs>
          <w:tab w:val="num" w:pos="6120"/>
        </w:tabs>
        <w:ind w:left="6120" w:hanging="180"/>
      </w:pPr>
    </w:lvl>
  </w:abstractNum>
  <w:abstractNum w:abstractNumId="20">
    <w:nsid w:val="327441F7"/>
    <w:multiLevelType w:val="hybridMultilevel"/>
    <w:tmpl w:val="CBBEBCC0"/>
    <w:lvl w:ilvl="0" w:tplc="B6DA7924">
      <w:start w:val="1"/>
      <w:numFmt w:val="bullet"/>
      <w:pStyle w:val="Mdeck4textbulletlist"/>
      <w:lvlText w:val=""/>
      <w:lvlJc w:val="left"/>
      <w:pPr>
        <w:ind w:left="845"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21">
    <w:nsid w:val="342118C4"/>
    <w:multiLevelType w:val="hybridMultilevel"/>
    <w:tmpl w:val="8BAAA0BE"/>
    <w:lvl w:ilvl="0" w:tplc="09CC370E">
      <w:start w:val="1"/>
      <w:numFmt w:val="decimal"/>
      <w:lvlText w:val="%1."/>
      <w:lvlJc w:val="left"/>
      <w:pPr>
        <w:tabs>
          <w:tab w:val="num" w:pos="720"/>
        </w:tabs>
        <w:ind w:left="720" w:hanging="360"/>
      </w:pPr>
    </w:lvl>
    <w:lvl w:ilvl="1" w:tplc="A4C6D762" w:tentative="1">
      <w:start w:val="1"/>
      <w:numFmt w:val="lowerLetter"/>
      <w:lvlText w:val="%2."/>
      <w:lvlJc w:val="left"/>
      <w:pPr>
        <w:tabs>
          <w:tab w:val="num" w:pos="1440"/>
        </w:tabs>
        <w:ind w:left="1440" w:hanging="360"/>
      </w:pPr>
    </w:lvl>
    <w:lvl w:ilvl="2" w:tplc="8780AF1C" w:tentative="1">
      <w:start w:val="1"/>
      <w:numFmt w:val="lowerRoman"/>
      <w:lvlText w:val="%3."/>
      <w:lvlJc w:val="right"/>
      <w:pPr>
        <w:tabs>
          <w:tab w:val="num" w:pos="2160"/>
        </w:tabs>
        <w:ind w:left="2160" w:hanging="180"/>
      </w:pPr>
    </w:lvl>
    <w:lvl w:ilvl="3" w:tplc="3D58DC98" w:tentative="1">
      <w:start w:val="1"/>
      <w:numFmt w:val="decimal"/>
      <w:lvlText w:val="%4."/>
      <w:lvlJc w:val="left"/>
      <w:pPr>
        <w:tabs>
          <w:tab w:val="num" w:pos="2880"/>
        </w:tabs>
        <w:ind w:left="2880" w:hanging="360"/>
      </w:pPr>
    </w:lvl>
    <w:lvl w:ilvl="4" w:tplc="4954839A" w:tentative="1">
      <w:start w:val="1"/>
      <w:numFmt w:val="lowerLetter"/>
      <w:lvlText w:val="%5."/>
      <w:lvlJc w:val="left"/>
      <w:pPr>
        <w:tabs>
          <w:tab w:val="num" w:pos="3600"/>
        </w:tabs>
        <w:ind w:left="3600" w:hanging="360"/>
      </w:pPr>
    </w:lvl>
    <w:lvl w:ilvl="5" w:tplc="0F9C3B6E" w:tentative="1">
      <w:start w:val="1"/>
      <w:numFmt w:val="lowerRoman"/>
      <w:lvlText w:val="%6."/>
      <w:lvlJc w:val="right"/>
      <w:pPr>
        <w:tabs>
          <w:tab w:val="num" w:pos="4320"/>
        </w:tabs>
        <w:ind w:left="4320" w:hanging="180"/>
      </w:pPr>
    </w:lvl>
    <w:lvl w:ilvl="6" w:tplc="7C401D44" w:tentative="1">
      <w:start w:val="1"/>
      <w:numFmt w:val="decimal"/>
      <w:lvlText w:val="%7."/>
      <w:lvlJc w:val="left"/>
      <w:pPr>
        <w:tabs>
          <w:tab w:val="num" w:pos="5040"/>
        </w:tabs>
        <w:ind w:left="5040" w:hanging="360"/>
      </w:pPr>
    </w:lvl>
    <w:lvl w:ilvl="7" w:tplc="211CAC56" w:tentative="1">
      <w:start w:val="1"/>
      <w:numFmt w:val="lowerLetter"/>
      <w:lvlText w:val="%8."/>
      <w:lvlJc w:val="left"/>
      <w:pPr>
        <w:tabs>
          <w:tab w:val="num" w:pos="5760"/>
        </w:tabs>
        <w:ind w:left="5760" w:hanging="360"/>
      </w:pPr>
    </w:lvl>
    <w:lvl w:ilvl="8" w:tplc="FF6A477C" w:tentative="1">
      <w:start w:val="1"/>
      <w:numFmt w:val="lowerRoman"/>
      <w:lvlText w:val="%9."/>
      <w:lvlJc w:val="right"/>
      <w:pPr>
        <w:tabs>
          <w:tab w:val="num" w:pos="6480"/>
        </w:tabs>
        <w:ind w:left="6480" w:hanging="180"/>
      </w:pPr>
    </w:lvl>
  </w:abstractNum>
  <w:abstractNum w:abstractNumId="22">
    <w:nsid w:val="347E0C74"/>
    <w:multiLevelType w:val="singleLevel"/>
    <w:tmpl w:val="BCE4153E"/>
    <w:lvl w:ilvl="0">
      <w:start w:val="1"/>
      <w:numFmt w:val="upperLetter"/>
      <w:lvlText w:val="%1."/>
      <w:lvlJc w:val="left"/>
      <w:pPr>
        <w:tabs>
          <w:tab w:val="num" w:pos="360"/>
        </w:tabs>
        <w:ind w:left="360" w:hanging="360"/>
      </w:pPr>
      <w:rPr>
        <w:rFonts w:hint="default"/>
      </w:rPr>
    </w:lvl>
  </w:abstractNum>
  <w:abstractNum w:abstractNumId="23">
    <w:nsid w:val="370204C8"/>
    <w:multiLevelType w:val="singleLevel"/>
    <w:tmpl w:val="040B000F"/>
    <w:lvl w:ilvl="0">
      <w:start w:val="1"/>
      <w:numFmt w:val="decimal"/>
      <w:lvlText w:val="%1."/>
      <w:lvlJc w:val="left"/>
      <w:pPr>
        <w:tabs>
          <w:tab w:val="num" w:pos="360"/>
        </w:tabs>
        <w:ind w:left="360" w:hanging="360"/>
      </w:pPr>
      <w:rPr>
        <w:rFonts w:hint="default"/>
      </w:rPr>
    </w:lvl>
  </w:abstractNum>
  <w:abstractNum w:abstractNumId="24">
    <w:nsid w:val="3DE07217"/>
    <w:multiLevelType w:val="singleLevel"/>
    <w:tmpl w:val="040B0015"/>
    <w:lvl w:ilvl="0">
      <w:start w:val="1"/>
      <w:numFmt w:val="upperLetter"/>
      <w:lvlText w:val="%1."/>
      <w:lvlJc w:val="left"/>
      <w:pPr>
        <w:tabs>
          <w:tab w:val="num" w:pos="360"/>
        </w:tabs>
        <w:ind w:left="360" w:hanging="360"/>
      </w:pPr>
      <w:rPr>
        <w:rFonts w:hint="default"/>
      </w:rPr>
    </w:lvl>
  </w:abstractNum>
  <w:abstractNum w:abstractNumId="25">
    <w:nsid w:val="430B505B"/>
    <w:multiLevelType w:val="hybridMultilevel"/>
    <w:tmpl w:val="F9386972"/>
    <w:lvl w:ilvl="0" w:tplc="D92E77E2">
      <w:start w:val="1"/>
      <w:numFmt w:val="decimal"/>
      <w:pStyle w:val="Mdeck8references"/>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8E11781"/>
    <w:multiLevelType w:val="singleLevel"/>
    <w:tmpl w:val="DD000118"/>
    <w:lvl w:ilvl="0">
      <w:start w:val="3"/>
      <w:numFmt w:val="decimal"/>
      <w:lvlText w:val="%1."/>
      <w:lvlJc w:val="left"/>
      <w:pPr>
        <w:tabs>
          <w:tab w:val="num" w:pos="720"/>
        </w:tabs>
        <w:ind w:left="720" w:hanging="720"/>
      </w:pPr>
      <w:rPr>
        <w:rFonts w:hint="default"/>
      </w:rPr>
    </w:lvl>
  </w:abstractNum>
  <w:abstractNum w:abstractNumId="27">
    <w:nsid w:val="4A1F4F0B"/>
    <w:multiLevelType w:val="singleLevel"/>
    <w:tmpl w:val="0409000F"/>
    <w:lvl w:ilvl="0">
      <w:start w:val="1"/>
      <w:numFmt w:val="decimal"/>
      <w:lvlText w:val="%1."/>
      <w:lvlJc w:val="left"/>
      <w:pPr>
        <w:tabs>
          <w:tab w:val="num" w:pos="360"/>
        </w:tabs>
        <w:ind w:left="360" w:hanging="360"/>
      </w:pPr>
      <w:rPr>
        <w:rFonts w:hint="default"/>
      </w:rPr>
    </w:lvl>
  </w:abstractNum>
  <w:abstractNum w:abstractNumId="28">
    <w:nsid w:val="4ADB008C"/>
    <w:multiLevelType w:val="multilevel"/>
    <w:tmpl w:val="680CEBF4"/>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9">
    <w:nsid w:val="52746F27"/>
    <w:multiLevelType w:val="singleLevel"/>
    <w:tmpl w:val="F9EEBC8E"/>
    <w:lvl w:ilvl="0">
      <w:start w:val="1"/>
      <w:numFmt w:val="decimal"/>
      <w:lvlText w:val="(%1)"/>
      <w:lvlJc w:val="left"/>
      <w:pPr>
        <w:tabs>
          <w:tab w:val="num" w:pos="2970"/>
        </w:tabs>
        <w:ind w:left="2970" w:hanging="360"/>
      </w:pPr>
      <w:rPr>
        <w:rFonts w:hint="default"/>
      </w:rPr>
    </w:lvl>
  </w:abstractNum>
  <w:abstractNum w:abstractNumId="30">
    <w:nsid w:val="53FC2EE3"/>
    <w:multiLevelType w:val="hybridMultilevel"/>
    <w:tmpl w:val="75F0E6A8"/>
    <w:lvl w:ilvl="0" w:tplc="17CC5432">
      <w:start w:val="1"/>
      <w:numFmt w:val="decimal"/>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8A7449E"/>
    <w:multiLevelType w:val="multilevel"/>
    <w:tmpl w:val="2904D1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nsid w:val="60654C85"/>
    <w:multiLevelType w:val="hybridMultilevel"/>
    <w:tmpl w:val="2BF00094"/>
    <w:lvl w:ilvl="0" w:tplc="76341E86">
      <w:start w:val="1"/>
      <w:numFmt w:val="decimal"/>
      <w:lvlText w:val="%1."/>
      <w:lvlJc w:val="left"/>
      <w:pPr>
        <w:tabs>
          <w:tab w:val="num" w:pos="360"/>
        </w:tabs>
        <w:ind w:left="360" w:hanging="360"/>
      </w:pPr>
      <w:rPr>
        <w:rFonts w:hint="default"/>
      </w:rPr>
    </w:lvl>
    <w:lvl w:ilvl="1" w:tplc="41245AC4" w:tentative="1">
      <w:start w:val="1"/>
      <w:numFmt w:val="lowerLetter"/>
      <w:lvlText w:val="%2)"/>
      <w:lvlJc w:val="left"/>
      <w:pPr>
        <w:tabs>
          <w:tab w:val="num" w:pos="840"/>
        </w:tabs>
        <w:ind w:left="840" w:hanging="420"/>
      </w:pPr>
    </w:lvl>
    <w:lvl w:ilvl="2" w:tplc="A552D20E" w:tentative="1">
      <w:start w:val="1"/>
      <w:numFmt w:val="lowerRoman"/>
      <w:lvlText w:val="%3."/>
      <w:lvlJc w:val="right"/>
      <w:pPr>
        <w:tabs>
          <w:tab w:val="num" w:pos="1260"/>
        </w:tabs>
        <w:ind w:left="1260" w:hanging="420"/>
      </w:pPr>
    </w:lvl>
    <w:lvl w:ilvl="3" w:tplc="F3468AF2" w:tentative="1">
      <w:start w:val="1"/>
      <w:numFmt w:val="decimal"/>
      <w:lvlText w:val="%4."/>
      <w:lvlJc w:val="left"/>
      <w:pPr>
        <w:tabs>
          <w:tab w:val="num" w:pos="1680"/>
        </w:tabs>
        <w:ind w:left="1680" w:hanging="420"/>
      </w:pPr>
    </w:lvl>
    <w:lvl w:ilvl="4" w:tplc="EB941368" w:tentative="1">
      <w:start w:val="1"/>
      <w:numFmt w:val="lowerLetter"/>
      <w:lvlText w:val="%5)"/>
      <w:lvlJc w:val="left"/>
      <w:pPr>
        <w:tabs>
          <w:tab w:val="num" w:pos="2100"/>
        </w:tabs>
        <w:ind w:left="2100" w:hanging="420"/>
      </w:pPr>
    </w:lvl>
    <w:lvl w:ilvl="5" w:tplc="00BA5EA0" w:tentative="1">
      <w:start w:val="1"/>
      <w:numFmt w:val="lowerRoman"/>
      <w:lvlText w:val="%6."/>
      <w:lvlJc w:val="right"/>
      <w:pPr>
        <w:tabs>
          <w:tab w:val="num" w:pos="2520"/>
        </w:tabs>
        <w:ind w:left="2520" w:hanging="420"/>
      </w:pPr>
    </w:lvl>
    <w:lvl w:ilvl="6" w:tplc="886C2E56" w:tentative="1">
      <w:start w:val="1"/>
      <w:numFmt w:val="decimal"/>
      <w:lvlText w:val="%7."/>
      <w:lvlJc w:val="left"/>
      <w:pPr>
        <w:tabs>
          <w:tab w:val="num" w:pos="2940"/>
        </w:tabs>
        <w:ind w:left="2940" w:hanging="420"/>
      </w:pPr>
    </w:lvl>
    <w:lvl w:ilvl="7" w:tplc="DFFEA202" w:tentative="1">
      <w:start w:val="1"/>
      <w:numFmt w:val="lowerLetter"/>
      <w:lvlText w:val="%8)"/>
      <w:lvlJc w:val="left"/>
      <w:pPr>
        <w:tabs>
          <w:tab w:val="num" w:pos="3360"/>
        </w:tabs>
        <w:ind w:left="3360" w:hanging="420"/>
      </w:pPr>
    </w:lvl>
    <w:lvl w:ilvl="8" w:tplc="D1A8ABAE" w:tentative="1">
      <w:start w:val="1"/>
      <w:numFmt w:val="lowerRoman"/>
      <w:lvlText w:val="%9."/>
      <w:lvlJc w:val="right"/>
      <w:pPr>
        <w:tabs>
          <w:tab w:val="num" w:pos="3780"/>
        </w:tabs>
        <w:ind w:left="3780" w:hanging="420"/>
      </w:pPr>
    </w:lvl>
  </w:abstractNum>
  <w:abstractNum w:abstractNumId="33">
    <w:nsid w:val="641F4E42"/>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34">
    <w:nsid w:val="64F26AB9"/>
    <w:multiLevelType w:val="singleLevel"/>
    <w:tmpl w:val="94D66E3E"/>
    <w:lvl w:ilvl="0">
      <w:start w:val="1"/>
      <w:numFmt w:val="upperLetter"/>
      <w:lvlText w:val="%1."/>
      <w:lvlJc w:val="left"/>
      <w:pPr>
        <w:tabs>
          <w:tab w:val="num" w:pos="360"/>
        </w:tabs>
        <w:ind w:left="360" w:hanging="360"/>
      </w:pPr>
      <w:rPr>
        <w:rFonts w:hint="default"/>
      </w:rPr>
    </w:lvl>
  </w:abstractNum>
  <w:abstractNum w:abstractNumId="35">
    <w:nsid w:val="654C593F"/>
    <w:multiLevelType w:val="singleLevel"/>
    <w:tmpl w:val="12C469DE"/>
    <w:lvl w:ilvl="0">
      <w:start w:val="108"/>
      <w:numFmt w:val="decimal"/>
      <w:lvlText w:val="%1."/>
      <w:lvlJc w:val="left"/>
      <w:pPr>
        <w:tabs>
          <w:tab w:val="num" w:pos="510"/>
        </w:tabs>
        <w:ind w:left="510" w:hanging="510"/>
      </w:pPr>
      <w:rPr>
        <w:rFonts w:hint="default"/>
      </w:rPr>
    </w:lvl>
  </w:abstractNum>
  <w:abstractNum w:abstractNumId="36">
    <w:nsid w:val="66AF2525"/>
    <w:multiLevelType w:val="singleLevel"/>
    <w:tmpl w:val="EA460AF0"/>
    <w:lvl w:ilvl="0">
      <w:start w:val="1"/>
      <w:numFmt w:val="decimal"/>
      <w:lvlText w:val="%1."/>
      <w:lvlJc w:val="left"/>
      <w:pPr>
        <w:tabs>
          <w:tab w:val="num" w:pos="720"/>
        </w:tabs>
        <w:ind w:left="720" w:hanging="720"/>
      </w:pPr>
      <w:rPr>
        <w:rFonts w:hint="default"/>
      </w:rPr>
    </w:lvl>
  </w:abstractNum>
  <w:abstractNum w:abstractNumId="37">
    <w:nsid w:val="68B64C66"/>
    <w:multiLevelType w:val="hybridMultilevel"/>
    <w:tmpl w:val="666834F4"/>
    <w:lvl w:ilvl="0" w:tplc="AE3EF586">
      <w:start w:val="1"/>
      <w:numFmt w:val="decimal"/>
      <w:lvlText w:val="%1."/>
      <w:lvlJc w:val="left"/>
      <w:pPr>
        <w:tabs>
          <w:tab w:val="num" w:pos="708"/>
        </w:tabs>
        <w:ind w:left="708" w:hanging="708"/>
      </w:pPr>
      <w:rPr>
        <w:rFonts w:hint="default"/>
      </w:rPr>
    </w:lvl>
    <w:lvl w:ilvl="1" w:tplc="AD2C1512" w:tentative="1">
      <w:start w:val="1"/>
      <w:numFmt w:val="lowerLetter"/>
      <w:lvlText w:val="%2."/>
      <w:lvlJc w:val="left"/>
      <w:pPr>
        <w:tabs>
          <w:tab w:val="num" w:pos="1440"/>
        </w:tabs>
        <w:ind w:left="1440" w:hanging="360"/>
      </w:pPr>
    </w:lvl>
    <w:lvl w:ilvl="2" w:tplc="B080D536" w:tentative="1">
      <w:start w:val="1"/>
      <w:numFmt w:val="lowerRoman"/>
      <w:lvlText w:val="%3."/>
      <w:lvlJc w:val="right"/>
      <w:pPr>
        <w:tabs>
          <w:tab w:val="num" w:pos="2160"/>
        </w:tabs>
        <w:ind w:left="2160" w:hanging="180"/>
      </w:pPr>
    </w:lvl>
    <w:lvl w:ilvl="3" w:tplc="3482BD16" w:tentative="1">
      <w:start w:val="1"/>
      <w:numFmt w:val="decimal"/>
      <w:lvlText w:val="%4."/>
      <w:lvlJc w:val="left"/>
      <w:pPr>
        <w:tabs>
          <w:tab w:val="num" w:pos="2880"/>
        </w:tabs>
        <w:ind w:left="2880" w:hanging="360"/>
      </w:pPr>
    </w:lvl>
    <w:lvl w:ilvl="4" w:tplc="71F2F49E" w:tentative="1">
      <w:start w:val="1"/>
      <w:numFmt w:val="lowerLetter"/>
      <w:lvlText w:val="%5."/>
      <w:lvlJc w:val="left"/>
      <w:pPr>
        <w:tabs>
          <w:tab w:val="num" w:pos="3600"/>
        </w:tabs>
        <w:ind w:left="3600" w:hanging="360"/>
      </w:pPr>
    </w:lvl>
    <w:lvl w:ilvl="5" w:tplc="0B82CF64" w:tentative="1">
      <w:start w:val="1"/>
      <w:numFmt w:val="lowerRoman"/>
      <w:lvlText w:val="%6."/>
      <w:lvlJc w:val="right"/>
      <w:pPr>
        <w:tabs>
          <w:tab w:val="num" w:pos="4320"/>
        </w:tabs>
        <w:ind w:left="4320" w:hanging="180"/>
      </w:pPr>
    </w:lvl>
    <w:lvl w:ilvl="6" w:tplc="BD5AD4D0" w:tentative="1">
      <w:start w:val="1"/>
      <w:numFmt w:val="decimal"/>
      <w:lvlText w:val="%7."/>
      <w:lvlJc w:val="left"/>
      <w:pPr>
        <w:tabs>
          <w:tab w:val="num" w:pos="5040"/>
        </w:tabs>
        <w:ind w:left="5040" w:hanging="360"/>
      </w:pPr>
    </w:lvl>
    <w:lvl w:ilvl="7" w:tplc="E5546326" w:tentative="1">
      <w:start w:val="1"/>
      <w:numFmt w:val="lowerLetter"/>
      <w:lvlText w:val="%8."/>
      <w:lvlJc w:val="left"/>
      <w:pPr>
        <w:tabs>
          <w:tab w:val="num" w:pos="5760"/>
        </w:tabs>
        <w:ind w:left="5760" w:hanging="360"/>
      </w:pPr>
    </w:lvl>
    <w:lvl w:ilvl="8" w:tplc="15B637B2" w:tentative="1">
      <w:start w:val="1"/>
      <w:numFmt w:val="lowerRoman"/>
      <w:lvlText w:val="%9."/>
      <w:lvlJc w:val="right"/>
      <w:pPr>
        <w:tabs>
          <w:tab w:val="num" w:pos="6480"/>
        </w:tabs>
        <w:ind w:left="6480" w:hanging="180"/>
      </w:pPr>
    </w:lvl>
  </w:abstractNum>
  <w:abstractNum w:abstractNumId="38">
    <w:nsid w:val="6B363B02"/>
    <w:multiLevelType w:val="hybridMultilevel"/>
    <w:tmpl w:val="0A9EA6FC"/>
    <w:lvl w:ilvl="0" w:tplc="B4FEF29A">
      <w:start w:val="1"/>
      <w:numFmt w:val="decimal"/>
      <w:lvlText w:val="%1."/>
      <w:lvlJc w:val="left"/>
      <w:pPr>
        <w:tabs>
          <w:tab w:val="num" w:pos="708"/>
        </w:tabs>
        <w:ind w:left="708" w:hanging="708"/>
      </w:pPr>
      <w:rPr>
        <w:rFonts w:hint="default"/>
      </w:rPr>
    </w:lvl>
    <w:lvl w:ilvl="1" w:tplc="7EF277BA" w:tentative="1">
      <w:start w:val="1"/>
      <w:numFmt w:val="lowerLetter"/>
      <w:lvlText w:val="%2."/>
      <w:lvlJc w:val="left"/>
      <w:pPr>
        <w:tabs>
          <w:tab w:val="num" w:pos="1440"/>
        </w:tabs>
        <w:ind w:left="1440" w:hanging="360"/>
      </w:pPr>
    </w:lvl>
    <w:lvl w:ilvl="2" w:tplc="9CD4F9BC" w:tentative="1">
      <w:start w:val="1"/>
      <w:numFmt w:val="lowerRoman"/>
      <w:lvlText w:val="%3."/>
      <w:lvlJc w:val="right"/>
      <w:pPr>
        <w:tabs>
          <w:tab w:val="num" w:pos="2160"/>
        </w:tabs>
        <w:ind w:left="2160" w:hanging="180"/>
      </w:pPr>
    </w:lvl>
    <w:lvl w:ilvl="3" w:tplc="5436F0C2" w:tentative="1">
      <w:start w:val="1"/>
      <w:numFmt w:val="decimal"/>
      <w:lvlText w:val="%4."/>
      <w:lvlJc w:val="left"/>
      <w:pPr>
        <w:tabs>
          <w:tab w:val="num" w:pos="2880"/>
        </w:tabs>
        <w:ind w:left="2880" w:hanging="360"/>
      </w:pPr>
    </w:lvl>
    <w:lvl w:ilvl="4" w:tplc="C848F066" w:tentative="1">
      <w:start w:val="1"/>
      <w:numFmt w:val="lowerLetter"/>
      <w:lvlText w:val="%5."/>
      <w:lvlJc w:val="left"/>
      <w:pPr>
        <w:tabs>
          <w:tab w:val="num" w:pos="3600"/>
        </w:tabs>
        <w:ind w:left="3600" w:hanging="360"/>
      </w:pPr>
    </w:lvl>
    <w:lvl w:ilvl="5" w:tplc="231ADF1C" w:tentative="1">
      <w:start w:val="1"/>
      <w:numFmt w:val="lowerRoman"/>
      <w:lvlText w:val="%6."/>
      <w:lvlJc w:val="right"/>
      <w:pPr>
        <w:tabs>
          <w:tab w:val="num" w:pos="4320"/>
        </w:tabs>
        <w:ind w:left="4320" w:hanging="180"/>
      </w:pPr>
    </w:lvl>
    <w:lvl w:ilvl="6" w:tplc="DB38850C" w:tentative="1">
      <w:start w:val="1"/>
      <w:numFmt w:val="decimal"/>
      <w:lvlText w:val="%7."/>
      <w:lvlJc w:val="left"/>
      <w:pPr>
        <w:tabs>
          <w:tab w:val="num" w:pos="5040"/>
        </w:tabs>
        <w:ind w:left="5040" w:hanging="360"/>
      </w:pPr>
    </w:lvl>
    <w:lvl w:ilvl="7" w:tplc="97CE2BD2" w:tentative="1">
      <w:start w:val="1"/>
      <w:numFmt w:val="lowerLetter"/>
      <w:lvlText w:val="%8."/>
      <w:lvlJc w:val="left"/>
      <w:pPr>
        <w:tabs>
          <w:tab w:val="num" w:pos="5760"/>
        </w:tabs>
        <w:ind w:left="5760" w:hanging="360"/>
      </w:pPr>
    </w:lvl>
    <w:lvl w:ilvl="8" w:tplc="87983C0E" w:tentative="1">
      <w:start w:val="1"/>
      <w:numFmt w:val="lowerRoman"/>
      <w:lvlText w:val="%9."/>
      <w:lvlJc w:val="right"/>
      <w:pPr>
        <w:tabs>
          <w:tab w:val="num" w:pos="6480"/>
        </w:tabs>
        <w:ind w:left="6480" w:hanging="180"/>
      </w:pPr>
    </w:lvl>
  </w:abstractNum>
  <w:abstractNum w:abstractNumId="39">
    <w:nsid w:val="6C135CD1"/>
    <w:multiLevelType w:val="hybridMultilevel"/>
    <w:tmpl w:val="11FE88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C182608"/>
    <w:multiLevelType w:val="singleLevel"/>
    <w:tmpl w:val="0409000F"/>
    <w:lvl w:ilvl="0">
      <w:start w:val="1"/>
      <w:numFmt w:val="decimal"/>
      <w:lvlText w:val="%1."/>
      <w:lvlJc w:val="left"/>
      <w:pPr>
        <w:tabs>
          <w:tab w:val="num" w:pos="360"/>
        </w:tabs>
        <w:ind w:left="360" w:hanging="360"/>
      </w:pPr>
    </w:lvl>
  </w:abstractNum>
  <w:abstractNum w:abstractNumId="41">
    <w:nsid w:val="6D6D314E"/>
    <w:multiLevelType w:val="singleLevel"/>
    <w:tmpl w:val="040B0015"/>
    <w:lvl w:ilvl="0">
      <w:start w:val="1"/>
      <w:numFmt w:val="upperLetter"/>
      <w:lvlText w:val="%1."/>
      <w:lvlJc w:val="left"/>
      <w:pPr>
        <w:tabs>
          <w:tab w:val="num" w:pos="360"/>
        </w:tabs>
        <w:ind w:left="360" w:hanging="360"/>
      </w:pPr>
      <w:rPr>
        <w:rFonts w:hint="default"/>
      </w:rPr>
    </w:lvl>
  </w:abstractNum>
  <w:abstractNum w:abstractNumId="42">
    <w:nsid w:val="6DB20A64"/>
    <w:multiLevelType w:val="hybridMultilevel"/>
    <w:tmpl w:val="0E4CEBD6"/>
    <w:lvl w:ilvl="0" w:tplc="1EF298FE">
      <w:start w:val="1"/>
      <w:numFmt w:val="decimal"/>
      <w:pStyle w:val="Mdeck4textnumberedlist"/>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43">
    <w:nsid w:val="6E3B25C3"/>
    <w:multiLevelType w:val="multilevel"/>
    <w:tmpl w:val="6322668E"/>
    <w:lvl w:ilvl="0">
      <w:start w:val="5"/>
      <w:numFmt w:val="decimal"/>
      <w:lvlText w:val="%1."/>
      <w:lvlJc w:val="left"/>
      <w:pPr>
        <w:tabs>
          <w:tab w:val="num" w:pos="720"/>
        </w:tabs>
        <w:ind w:left="720" w:hanging="720"/>
      </w:pPr>
      <w:rPr>
        <w:rFonts w:hint="default"/>
      </w:rPr>
    </w:lvl>
    <w:lvl w:ilvl="1">
      <w:start w:val="1"/>
      <w:numFmt w:val="decimal"/>
      <w:lvlText w:val="%2)"/>
      <w:legacy w:legacy="1" w:legacySpace="0" w:legacyIndent="540"/>
      <w:lvlJc w:val="left"/>
      <w:pPr>
        <w:ind w:left="1080" w:hanging="540"/>
      </w:pPr>
    </w:lvl>
    <w:lvl w:ilvl="2">
      <w:start w:val="1"/>
      <w:numFmt w:val="decimal"/>
      <w:lvlText w:val="%3)"/>
      <w:legacy w:legacy="1" w:legacySpace="0" w:legacyIndent="540"/>
      <w:lvlJc w:val="left"/>
      <w:pPr>
        <w:ind w:left="1620" w:hanging="540"/>
      </w:pPr>
    </w:lvl>
    <w:lvl w:ilvl="3">
      <w:start w:val="1"/>
      <w:numFmt w:val="decimal"/>
      <w:lvlText w:val="%4)"/>
      <w:legacy w:legacy="1" w:legacySpace="0" w:legacyIndent="540"/>
      <w:lvlJc w:val="left"/>
      <w:pPr>
        <w:ind w:left="2160" w:hanging="540"/>
      </w:pPr>
    </w:lvl>
    <w:lvl w:ilvl="4">
      <w:start w:val="1"/>
      <w:numFmt w:val="decimal"/>
      <w:lvlText w:val="%5)"/>
      <w:legacy w:legacy="1" w:legacySpace="0" w:legacyIndent="540"/>
      <w:lvlJc w:val="left"/>
      <w:pPr>
        <w:ind w:left="2700" w:hanging="540"/>
      </w:pPr>
    </w:lvl>
    <w:lvl w:ilvl="5">
      <w:start w:val="1"/>
      <w:numFmt w:val="decimal"/>
      <w:lvlText w:val="%6)"/>
      <w:legacy w:legacy="1" w:legacySpace="0" w:legacyIndent="540"/>
      <w:lvlJc w:val="left"/>
      <w:pPr>
        <w:ind w:left="3240" w:hanging="540"/>
      </w:pPr>
    </w:lvl>
    <w:lvl w:ilvl="6">
      <w:start w:val="1"/>
      <w:numFmt w:val="decimal"/>
      <w:lvlText w:val="%7)"/>
      <w:legacy w:legacy="1" w:legacySpace="0" w:legacyIndent="540"/>
      <w:lvlJc w:val="left"/>
      <w:pPr>
        <w:ind w:left="3780" w:hanging="540"/>
      </w:pPr>
    </w:lvl>
    <w:lvl w:ilvl="7">
      <w:start w:val="1"/>
      <w:numFmt w:val="decimal"/>
      <w:lvlText w:val="%8)"/>
      <w:legacy w:legacy="1" w:legacySpace="0" w:legacyIndent="540"/>
      <w:lvlJc w:val="left"/>
      <w:pPr>
        <w:ind w:left="4320" w:hanging="540"/>
      </w:pPr>
    </w:lvl>
    <w:lvl w:ilvl="8">
      <w:start w:val="1"/>
      <w:numFmt w:val="lowerRoman"/>
      <w:lvlText w:val="%9"/>
      <w:legacy w:legacy="1" w:legacySpace="0" w:legacyIndent="540"/>
      <w:lvlJc w:val="left"/>
      <w:pPr>
        <w:ind w:left="4860" w:hanging="540"/>
      </w:pPr>
    </w:lvl>
  </w:abstractNum>
  <w:abstractNum w:abstractNumId="44">
    <w:nsid w:val="701B7B80"/>
    <w:multiLevelType w:val="singleLevel"/>
    <w:tmpl w:val="542452EA"/>
    <w:lvl w:ilvl="0">
      <w:start w:val="1"/>
      <w:numFmt w:val="decimal"/>
      <w:lvlText w:val="%1."/>
      <w:lvlJc w:val="left"/>
      <w:pPr>
        <w:tabs>
          <w:tab w:val="num" w:pos="360"/>
        </w:tabs>
        <w:ind w:left="360" w:hanging="360"/>
      </w:pPr>
      <w:rPr>
        <w:rFonts w:hint="eastAsia"/>
      </w:rPr>
    </w:lvl>
  </w:abstractNum>
  <w:abstractNum w:abstractNumId="45">
    <w:nsid w:val="73D639AD"/>
    <w:multiLevelType w:val="singleLevel"/>
    <w:tmpl w:val="ADA667F4"/>
    <w:lvl w:ilvl="0">
      <w:start w:val="1"/>
      <w:numFmt w:val="upperLetter"/>
      <w:lvlText w:val="%1."/>
      <w:lvlJc w:val="left"/>
      <w:pPr>
        <w:tabs>
          <w:tab w:val="num" w:pos="360"/>
        </w:tabs>
        <w:ind w:left="360" w:hanging="360"/>
      </w:pPr>
      <w:rPr>
        <w:rFonts w:hint="default"/>
      </w:rPr>
    </w:lvl>
  </w:abstractNum>
  <w:abstractNum w:abstractNumId="46">
    <w:nsid w:val="779E3787"/>
    <w:multiLevelType w:val="singleLevel"/>
    <w:tmpl w:val="0C5688F6"/>
    <w:lvl w:ilvl="0">
      <w:start w:val="1"/>
      <w:numFmt w:val="decimal"/>
      <w:lvlText w:val="%1."/>
      <w:lvlJc w:val="left"/>
      <w:pPr>
        <w:tabs>
          <w:tab w:val="num" w:pos="360"/>
        </w:tabs>
        <w:ind w:left="360" w:hanging="360"/>
      </w:pPr>
      <w:rPr>
        <w:b w:val="0"/>
        <w:i w:val="0"/>
        <w:sz w:val="24"/>
      </w:rPr>
    </w:lvl>
  </w:abstractNum>
  <w:abstractNum w:abstractNumId="47">
    <w:nsid w:val="793A03E0"/>
    <w:multiLevelType w:val="multilevel"/>
    <w:tmpl w:val="92B6B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7D114AF4"/>
    <w:multiLevelType w:val="singleLevel"/>
    <w:tmpl w:val="9ABCB2E6"/>
    <w:lvl w:ilvl="0">
      <w:start w:val="10"/>
      <w:numFmt w:val="decimal"/>
      <w:lvlText w:val="%1."/>
      <w:lvlJc w:val="left"/>
      <w:pPr>
        <w:tabs>
          <w:tab w:val="num" w:pos="540"/>
        </w:tabs>
        <w:ind w:left="540" w:hanging="540"/>
      </w:pPr>
      <w:rPr>
        <w:rFonts w:hint="default"/>
      </w:rPr>
    </w:lvl>
  </w:abstractNum>
  <w:abstractNum w:abstractNumId="49">
    <w:nsid w:val="7F9E1436"/>
    <w:multiLevelType w:val="singleLevel"/>
    <w:tmpl w:val="FDBE0046"/>
    <w:lvl w:ilvl="0">
      <w:start w:val="1"/>
      <w:numFmt w:val="upperLetter"/>
      <w:lvlText w:val="%1."/>
      <w:lvlJc w:val="left"/>
      <w:pPr>
        <w:tabs>
          <w:tab w:val="num" w:pos="360"/>
        </w:tabs>
        <w:ind w:left="360" w:hanging="360"/>
      </w:pPr>
      <w:rPr>
        <w:rFonts w:hint="default"/>
      </w:rPr>
    </w:lvl>
  </w:abstractNum>
  <w:num w:numId="1">
    <w:abstractNumId w:val="7"/>
  </w:num>
  <w:num w:numId="2">
    <w:abstractNumId w:val="1"/>
  </w:num>
  <w:num w:numId="3">
    <w:abstractNumId w:val="0"/>
  </w:num>
  <w:num w:numId="4">
    <w:abstractNumId w:val="26"/>
  </w:num>
  <w:num w:numId="5">
    <w:abstractNumId w:val="27"/>
  </w:num>
  <w:num w:numId="6">
    <w:abstractNumId w:val="17"/>
  </w:num>
  <w:num w:numId="7">
    <w:abstractNumId w:val="8"/>
  </w:num>
  <w:num w:numId="8">
    <w:abstractNumId w:val="43"/>
  </w:num>
  <w:num w:numId="9">
    <w:abstractNumId w:val="3"/>
  </w:num>
  <w:num w:numId="10">
    <w:abstractNumId w:val="15"/>
  </w:num>
  <w:num w:numId="11">
    <w:abstractNumId w:val="33"/>
  </w:num>
  <w:num w:numId="12">
    <w:abstractNumId w:val="6"/>
  </w:num>
  <w:num w:numId="13">
    <w:abstractNumId w:val="40"/>
  </w:num>
  <w:num w:numId="14">
    <w:abstractNumId w:val="18"/>
  </w:num>
  <w:num w:numId="15">
    <w:abstractNumId w:val="48"/>
  </w:num>
  <w:num w:numId="16">
    <w:abstractNumId w:val="46"/>
  </w:num>
  <w:num w:numId="17">
    <w:abstractNumId w:val="10"/>
  </w:num>
  <w:num w:numId="18">
    <w:abstractNumId w:val="36"/>
  </w:num>
  <w:num w:numId="19">
    <w:abstractNumId w:val="4"/>
  </w:num>
  <w:num w:numId="20">
    <w:abstractNumId w:val="5"/>
  </w:num>
  <w:num w:numId="21">
    <w:abstractNumId w:val="34"/>
  </w:num>
  <w:num w:numId="22">
    <w:abstractNumId w:val="2"/>
  </w:num>
  <w:num w:numId="23">
    <w:abstractNumId w:val="49"/>
  </w:num>
  <w:num w:numId="24">
    <w:abstractNumId w:val="45"/>
  </w:num>
  <w:num w:numId="25">
    <w:abstractNumId w:val="22"/>
  </w:num>
  <w:num w:numId="26">
    <w:abstractNumId w:val="14"/>
  </w:num>
  <w:num w:numId="27">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num>
  <w:num w:numId="29">
    <w:abstractNumId w:val="31"/>
  </w:num>
  <w:num w:numId="30">
    <w:abstractNumId w:val="12"/>
  </w:num>
  <w:num w:numId="31">
    <w:abstractNumId w:val="29"/>
  </w:num>
  <w:num w:numId="32">
    <w:abstractNumId w:val="41"/>
  </w:num>
  <w:num w:numId="33">
    <w:abstractNumId w:val="24"/>
  </w:num>
  <w:num w:numId="34">
    <w:abstractNumId w:val="11"/>
  </w:num>
  <w:num w:numId="35">
    <w:abstractNumId w:val="23"/>
  </w:num>
  <w:num w:numId="36">
    <w:abstractNumId w:val="35"/>
  </w:num>
  <w:num w:numId="37">
    <w:abstractNumId w:val="9"/>
  </w:num>
  <w:num w:numId="38">
    <w:abstractNumId w:val="21"/>
  </w:num>
  <w:num w:numId="39">
    <w:abstractNumId w:val="13"/>
  </w:num>
  <w:num w:numId="40">
    <w:abstractNumId w:val="37"/>
  </w:num>
  <w:num w:numId="41">
    <w:abstractNumId w:val="38"/>
  </w:num>
  <w:num w:numId="42">
    <w:abstractNumId w:val="19"/>
  </w:num>
  <w:num w:numId="43">
    <w:abstractNumId w:val="32"/>
  </w:num>
  <w:num w:numId="44">
    <w:abstractNumId w:val="44"/>
  </w:num>
  <w:num w:numId="45">
    <w:abstractNumId w:val="39"/>
  </w:num>
  <w:num w:numId="46">
    <w:abstractNumId w:val="30"/>
  </w:num>
  <w:num w:numId="47">
    <w:abstractNumId w:val="20"/>
  </w:num>
  <w:num w:numId="48">
    <w:abstractNumId w:val="42"/>
  </w:num>
  <w:num w:numId="49">
    <w:abstractNumId w:val="25"/>
  </w:num>
  <w:num w:numId="50">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DPI">
    <w15:presenceInfo w15:providerId="None" w15:userId="MDP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intFractionalCharacterWidth/>
  <w:bordersDoNotSurroundHeader/>
  <w:bordersDoNotSurroundFooter/>
  <w:proofState w:spelling="clean" w:grammar="clean"/>
  <w:attachedTemplate r:id="rId1"/>
  <w:trackRevisions/>
  <w:defaultTabStop w:val="709"/>
  <w:hyphenationZone w:val="357"/>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909"/>
    <w:rsid w:val="00001705"/>
    <w:rsid w:val="000128CE"/>
    <w:rsid w:val="0002660A"/>
    <w:rsid w:val="00026E5F"/>
    <w:rsid w:val="000471CA"/>
    <w:rsid w:val="000874A9"/>
    <w:rsid w:val="000B2A8B"/>
    <w:rsid w:val="000D3660"/>
    <w:rsid w:val="000D596B"/>
    <w:rsid w:val="001135C4"/>
    <w:rsid w:val="001B4539"/>
    <w:rsid w:val="001E71EA"/>
    <w:rsid w:val="002171F0"/>
    <w:rsid w:val="00266028"/>
    <w:rsid w:val="00266617"/>
    <w:rsid w:val="0027307C"/>
    <w:rsid w:val="00281617"/>
    <w:rsid w:val="00282BED"/>
    <w:rsid w:val="002B1D8F"/>
    <w:rsid w:val="002C2182"/>
    <w:rsid w:val="0031040B"/>
    <w:rsid w:val="003118AC"/>
    <w:rsid w:val="0032361F"/>
    <w:rsid w:val="00374477"/>
    <w:rsid w:val="0039229C"/>
    <w:rsid w:val="003A41A8"/>
    <w:rsid w:val="003B485E"/>
    <w:rsid w:val="003D2C82"/>
    <w:rsid w:val="004002E5"/>
    <w:rsid w:val="00401C3D"/>
    <w:rsid w:val="004062C7"/>
    <w:rsid w:val="0043136A"/>
    <w:rsid w:val="00457B07"/>
    <w:rsid w:val="00465CB3"/>
    <w:rsid w:val="004760F2"/>
    <w:rsid w:val="005409FB"/>
    <w:rsid w:val="005875E2"/>
    <w:rsid w:val="005B14D8"/>
    <w:rsid w:val="005B4EE4"/>
    <w:rsid w:val="005B5503"/>
    <w:rsid w:val="005E0E75"/>
    <w:rsid w:val="00605D09"/>
    <w:rsid w:val="00620F6D"/>
    <w:rsid w:val="006337FB"/>
    <w:rsid w:val="00645056"/>
    <w:rsid w:val="0065187F"/>
    <w:rsid w:val="0066360E"/>
    <w:rsid w:val="006779DD"/>
    <w:rsid w:val="00684482"/>
    <w:rsid w:val="006F119C"/>
    <w:rsid w:val="006F16A0"/>
    <w:rsid w:val="00740841"/>
    <w:rsid w:val="00795C94"/>
    <w:rsid w:val="007D127D"/>
    <w:rsid w:val="007D6EBB"/>
    <w:rsid w:val="007D7CF2"/>
    <w:rsid w:val="007E3FC8"/>
    <w:rsid w:val="007F4F13"/>
    <w:rsid w:val="00827931"/>
    <w:rsid w:val="00856A25"/>
    <w:rsid w:val="008B015E"/>
    <w:rsid w:val="008B63BB"/>
    <w:rsid w:val="008E14FA"/>
    <w:rsid w:val="009100A7"/>
    <w:rsid w:val="00930C64"/>
    <w:rsid w:val="0093459D"/>
    <w:rsid w:val="00946968"/>
    <w:rsid w:val="009829CC"/>
    <w:rsid w:val="00990115"/>
    <w:rsid w:val="009B5F6C"/>
    <w:rsid w:val="009B6284"/>
    <w:rsid w:val="00A25320"/>
    <w:rsid w:val="00A30FE4"/>
    <w:rsid w:val="00A3661D"/>
    <w:rsid w:val="00A66703"/>
    <w:rsid w:val="00A93EE6"/>
    <w:rsid w:val="00A96281"/>
    <w:rsid w:val="00AF381C"/>
    <w:rsid w:val="00B05D27"/>
    <w:rsid w:val="00B36866"/>
    <w:rsid w:val="00BA3525"/>
    <w:rsid w:val="00BC4A8D"/>
    <w:rsid w:val="00BE53F4"/>
    <w:rsid w:val="00C03982"/>
    <w:rsid w:val="00C479A1"/>
    <w:rsid w:val="00C657BD"/>
    <w:rsid w:val="00C72C56"/>
    <w:rsid w:val="00C72D78"/>
    <w:rsid w:val="00C95479"/>
    <w:rsid w:val="00CA0768"/>
    <w:rsid w:val="00CB16C0"/>
    <w:rsid w:val="00CE6699"/>
    <w:rsid w:val="00D13C99"/>
    <w:rsid w:val="00D3569C"/>
    <w:rsid w:val="00D8638E"/>
    <w:rsid w:val="00DB4193"/>
    <w:rsid w:val="00DB48B1"/>
    <w:rsid w:val="00DB58DE"/>
    <w:rsid w:val="00DD09E3"/>
    <w:rsid w:val="00DE094D"/>
    <w:rsid w:val="00DF0C95"/>
    <w:rsid w:val="00E361E1"/>
    <w:rsid w:val="00E43B66"/>
    <w:rsid w:val="00EA4D4E"/>
    <w:rsid w:val="00EF1249"/>
    <w:rsid w:val="00F00590"/>
    <w:rsid w:val="00F0285C"/>
    <w:rsid w:val="00F054C3"/>
    <w:rsid w:val="00F5307B"/>
    <w:rsid w:val="00F664E9"/>
    <w:rsid w:val="00FE6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CEDE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1EA"/>
    <w:pPr>
      <w:spacing w:line="340" w:lineRule="atLeast"/>
      <w:jc w:val="both"/>
    </w:pPr>
    <w:rPr>
      <w:rFonts w:eastAsia="Times New Roman"/>
      <w:color w:val="000000"/>
      <w:sz w:val="24"/>
      <w:lang w:eastAsia="de-DE"/>
    </w:rPr>
  </w:style>
  <w:style w:type="paragraph" w:styleId="Heading1">
    <w:name w:val="heading 1"/>
    <w:aliases w:val="x"/>
    <w:basedOn w:val="Normal"/>
    <w:next w:val="Normal"/>
    <w:qFormat/>
    <w:rsid w:val="001E71EA"/>
    <w:pPr>
      <w:spacing w:before="240"/>
      <w:outlineLvl w:val="0"/>
    </w:pPr>
    <w:rPr>
      <w:rFonts w:ascii="Arial" w:hAnsi="Arial"/>
      <w:b/>
      <w:u w:val="single"/>
    </w:rPr>
  </w:style>
  <w:style w:type="paragraph" w:styleId="Heading2">
    <w:name w:val="heading 2"/>
    <w:basedOn w:val="Normal"/>
    <w:next w:val="Normal"/>
    <w:qFormat/>
    <w:rsid w:val="001E71EA"/>
    <w:pPr>
      <w:spacing w:before="120"/>
      <w:outlineLvl w:val="1"/>
    </w:pPr>
    <w:rPr>
      <w:rFonts w:ascii="Arial" w:hAnsi="Arial"/>
      <w:b/>
    </w:rPr>
  </w:style>
  <w:style w:type="paragraph" w:styleId="Heading3">
    <w:name w:val="heading 3"/>
    <w:basedOn w:val="Normal"/>
    <w:next w:val="Normal"/>
    <w:qFormat/>
    <w:rsid w:val="001E71EA"/>
    <w:pPr>
      <w:ind w:left="354"/>
      <w:outlineLvl w:val="2"/>
    </w:pPr>
    <w:rPr>
      <w:b/>
    </w:rPr>
  </w:style>
  <w:style w:type="paragraph" w:styleId="Heading4">
    <w:name w:val="heading 4"/>
    <w:basedOn w:val="Normal"/>
    <w:next w:val="Normal"/>
    <w:qFormat/>
    <w:rsid w:val="001E71EA"/>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1E71EA"/>
    <w:pPr>
      <w:ind w:left="708"/>
      <w:outlineLvl w:val="4"/>
    </w:pPr>
    <w:rPr>
      <w:b/>
    </w:rPr>
  </w:style>
  <w:style w:type="paragraph" w:styleId="Heading6">
    <w:name w:val="heading 6"/>
    <w:basedOn w:val="Normal"/>
    <w:next w:val="Normal"/>
    <w:qFormat/>
    <w:rsid w:val="001E71EA"/>
    <w:pPr>
      <w:ind w:left="708"/>
      <w:outlineLvl w:val="5"/>
    </w:pPr>
    <w:rPr>
      <w:u w:val="single"/>
    </w:rPr>
  </w:style>
  <w:style w:type="paragraph" w:styleId="Heading7">
    <w:name w:val="heading 7"/>
    <w:basedOn w:val="Normal"/>
    <w:next w:val="Normal"/>
    <w:qFormat/>
    <w:rsid w:val="001E71EA"/>
    <w:pPr>
      <w:ind w:left="708"/>
      <w:outlineLvl w:val="6"/>
    </w:pPr>
    <w:rPr>
      <w:i/>
    </w:rPr>
  </w:style>
  <w:style w:type="paragraph" w:styleId="Heading8">
    <w:name w:val="heading 8"/>
    <w:basedOn w:val="Normal"/>
    <w:next w:val="Normal"/>
    <w:qFormat/>
    <w:rsid w:val="001E71EA"/>
    <w:pPr>
      <w:ind w:left="708"/>
      <w:outlineLvl w:val="7"/>
    </w:pPr>
    <w:rPr>
      <w:i/>
    </w:rPr>
  </w:style>
  <w:style w:type="paragraph" w:styleId="Heading9">
    <w:name w:val="heading 9"/>
    <w:basedOn w:val="Normal"/>
    <w:next w:val="Normal"/>
    <w:qFormat/>
    <w:rsid w:val="001E71EA"/>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_Header"/>
    <w:basedOn w:val="Normal"/>
    <w:rsid w:val="001E71EA"/>
  </w:style>
  <w:style w:type="paragraph" w:customStyle="1" w:styleId="MTitel">
    <w:name w:val="M_Titel"/>
    <w:basedOn w:val="Normal"/>
    <w:autoRedefine/>
    <w:rsid w:val="001E71EA"/>
    <w:pPr>
      <w:spacing w:before="240" w:line="240" w:lineRule="auto"/>
      <w:jc w:val="left"/>
    </w:pPr>
    <w:rPr>
      <w:b/>
      <w:sz w:val="36"/>
    </w:rPr>
  </w:style>
  <w:style w:type="paragraph" w:customStyle="1" w:styleId="MHeading1">
    <w:name w:val="M_Heading1"/>
    <w:basedOn w:val="Normal"/>
    <w:rsid w:val="001E71EA"/>
    <w:pPr>
      <w:spacing w:before="240" w:after="240"/>
    </w:pPr>
    <w:rPr>
      <w:b/>
    </w:rPr>
  </w:style>
  <w:style w:type="paragraph" w:customStyle="1" w:styleId="MText">
    <w:name w:val="M_Text"/>
    <w:basedOn w:val="Normal"/>
    <w:rsid w:val="001E71EA"/>
    <w:pPr>
      <w:ind w:firstLine="284"/>
    </w:pPr>
  </w:style>
  <w:style w:type="paragraph" w:customStyle="1" w:styleId="MHeading2">
    <w:name w:val="M_Heading2"/>
    <w:basedOn w:val="Normal"/>
    <w:rsid w:val="001E71EA"/>
    <w:pPr>
      <w:spacing w:before="240" w:after="240"/>
    </w:pPr>
    <w:rPr>
      <w:i/>
    </w:rPr>
  </w:style>
  <w:style w:type="paragraph" w:customStyle="1" w:styleId="MHeading3">
    <w:name w:val="M_Heading3"/>
    <w:basedOn w:val="Normal"/>
    <w:rsid w:val="001E71EA"/>
    <w:pPr>
      <w:spacing w:before="240" w:after="240"/>
    </w:pPr>
  </w:style>
  <w:style w:type="paragraph" w:customStyle="1" w:styleId="MAcknow">
    <w:name w:val="M_Acknow"/>
    <w:basedOn w:val="Normal"/>
    <w:rsid w:val="001E71EA"/>
  </w:style>
  <w:style w:type="paragraph" w:customStyle="1" w:styleId="MRefer">
    <w:name w:val="M_Refer"/>
    <w:basedOn w:val="Normal"/>
    <w:rsid w:val="001E71EA"/>
    <w:pPr>
      <w:ind w:left="454" w:hanging="454"/>
    </w:pPr>
  </w:style>
  <w:style w:type="paragraph" w:customStyle="1" w:styleId="MCaption">
    <w:name w:val="M_Caption"/>
    <w:basedOn w:val="Normal"/>
    <w:rsid w:val="001E71EA"/>
    <w:pPr>
      <w:spacing w:before="240" w:after="240"/>
      <w:jc w:val="center"/>
    </w:pPr>
  </w:style>
  <w:style w:type="paragraph" w:customStyle="1" w:styleId="MFigure">
    <w:name w:val="M_Figure"/>
    <w:basedOn w:val="Normal"/>
    <w:rsid w:val="001E71EA"/>
    <w:pPr>
      <w:spacing w:before="240" w:line="240" w:lineRule="auto"/>
      <w:jc w:val="center"/>
    </w:pPr>
  </w:style>
  <w:style w:type="paragraph" w:customStyle="1" w:styleId="Mtable">
    <w:name w:val="M_table"/>
    <w:basedOn w:val="Normal"/>
    <w:rsid w:val="001E71EA"/>
    <w:pPr>
      <w:keepNext/>
      <w:tabs>
        <w:tab w:val="left" w:pos="284"/>
      </w:tabs>
    </w:pPr>
    <w:rPr>
      <w:color w:val="auto"/>
    </w:rPr>
  </w:style>
  <w:style w:type="paragraph" w:customStyle="1" w:styleId="Mabstract">
    <w:name w:val="M_abstract"/>
    <w:basedOn w:val="Normal"/>
    <w:rsid w:val="001E71EA"/>
    <w:pPr>
      <w:spacing w:before="240"/>
      <w:ind w:left="510" w:right="510"/>
    </w:pPr>
  </w:style>
  <w:style w:type="paragraph" w:customStyle="1" w:styleId="Maddress">
    <w:name w:val="M_address"/>
    <w:basedOn w:val="Normal"/>
    <w:rsid w:val="001E71EA"/>
    <w:pPr>
      <w:spacing w:before="240"/>
      <w:jc w:val="left"/>
    </w:pPr>
  </w:style>
  <w:style w:type="paragraph" w:customStyle="1" w:styleId="Mauthor">
    <w:name w:val="M_author"/>
    <w:basedOn w:val="Normal"/>
    <w:autoRedefine/>
    <w:rsid w:val="001E71EA"/>
    <w:pPr>
      <w:spacing w:before="240"/>
      <w:jc w:val="left"/>
    </w:pPr>
    <w:rPr>
      <w:b/>
      <w:lang w:val="it-IT"/>
    </w:rPr>
  </w:style>
  <w:style w:type="paragraph" w:customStyle="1" w:styleId="Mreceived">
    <w:name w:val="M_received"/>
    <w:basedOn w:val="Maddress"/>
    <w:rsid w:val="001E71EA"/>
    <w:rPr>
      <w:i/>
    </w:rPr>
  </w:style>
  <w:style w:type="paragraph" w:customStyle="1" w:styleId="Mline2">
    <w:name w:val="M_line2"/>
    <w:basedOn w:val="Normal"/>
    <w:rsid w:val="001E71EA"/>
    <w:pPr>
      <w:pBdr>
        <w:bottom w:val="single" w:sz="6" w:space="1" w:color="auto"/>
      </w:pBdr>
      <w:spacing w:after="480"/>
    </w:pPr>
  </w:style>
  <w:style w:type="paragraph" w:customStyle="1" w:styleId="MTablecaption">
    <w:name w:val="M_Tablecaption"/>
    <w:basedOn w:val="MCaption"/>
    <w:rsid w:val="001E71EA"/>
    <w:pPr>
      <w:spacing w:after="0"/>
    </w:pPr>
  </w:style>
  <w:style w:type="paragraph" w:customStyle="1" w:styleId="Mline1">
    <w:name w:val="M_line1"/>
    <w:basedOn w:val="Mline2"/>
    <w:rsid w:val="001E71EA"/>
    <w:pPr>
      <w:spacing w:after="0"/>
    </w:pPr>
  </w:style>
  <w:style w:type="paragraph" w:customStyle="1" w:styleId="MLogo">
    <w:name w:val="M_Logo"/>
    <w:basedOn w:val="Normal"/>
    <w:rsid w:val="001E71EA"/>
    <w:pPr>
      <w:spacing w:before="140" w:line="240" w:lineRule="auto"/>
      <w:jc w:val="right"/>
    </w:pPr>
    <w:rPr>
      <w:b/>
      <w:i/>
      <w:sz w:val="64"/>
    </w:rPr>
  </w:style>
  <w:style w:type="paragraph" w:customStyle="1" w:styleId="MISSN">
    <w:name w:val="M_ISSN"/>
    <w:basedOn w:val="Normal"/>
    <w:rsid w:val="001E71EA"/>
    <w:pPr>
      <w:spacing w:after="520"/>
      <w:jc w:val="right"/>
    </w:pPr>
  </w:style>
  <w:style w:type="paragraph" w:customStyle="1" w:styleId="MCopyright">
    <w:name w:val="M_Copyright"/>
    <w:basedOn w:val="Normal"/>
    <w:rsid w:val="001E71EA"/>
    <w:pPr>
      <w:tabs>
        <w:tab w:val="center" w:pos="4536"/>
        <w:tab w:val="right" w:pos="9072"/>
      </w:tabs>
      <w:spacing w:before="240"/>
      <w:jc w:val="left"/>
    </w:pPr>
  </w:style>
  <w:style w:type="character" w:styleId="CommentReference">
    <w:name w:val="annotation reference"/>
    <w:semiHidden/>
    <w:rsid w:val="001E71EA"/>
    <w:rPr>
      <w:sz w:val="16"/>
      <w:szCs w:val="16"/>
    </w:rPr>
  </w:style>
  <w:style w:type="paragraph" w:styleId="CommentText">
    <w:name w:val="annotation text"/>
    <w:basedOn w:val="Normal"/>
    <w:link w:val="CommentTextChar"/>
    <w:semiHidden/>
    <w:rsid w:val="001E71EA"/>
    <w:rPr>
      <w:sz w:val="20"/>
    </w:rPr>
  </w:style>
  <w:style w:type="character" w:styleId="Hyperlink">
    <w:name w:val="Hyperlink"/>
    <w:uiPriority w:val="99"/>
    <w:semiHidden/>
    <w:rsid w:val="001E71EA"/>
    <w:rPr>
      <w:color w:val="0000FF"/>
      <w:u w:val="single"/>
    </w:rPr>
  </w:style>
  <w:style w:type="paragraph" w:styleId="Header">
    <w:name w:val="header"/>
    <w:basedOn w:val="Normal"/>
    <w:link w:val="HeaderChar"/>
    <w:uiPriority w:val="99"/>
    <w:rsid w:val="001E71EA"/>
    <w:pPr>
      <w:tabs>
        <w:tab w:val="center" w:pos="4320"/>
        <w:tab w:val="right" w:pos="8640"/>
      </w:tabs>
    </w:pPr>
  </w:style>
  <w:style w:type="paragraph" w:styleId="Footer">
    <w:name w:val="footer"/>
    <w:basedOn w:val="Normal"/>
    <w:semiHidden/>
    <w:rsid w:val="001E71EA"/>
    <w:pPr>
      <w:tabs>
        <w:tab w:val="center" w:pos="4320"/>
        <w:tab w:val="right" w:pos="8640"/>
      </w:tabs>
    </w:pPr>
  </w:style>
  <w:style w:type="character" w:styleId="FollowedHyperlink">
    <w:name w:val="FollowedHyperlink"/>
    <w:semiHidden/>
    <w:rsid w:val="001E71EA"/>
    <w:rPr>
      <w:color w:val="800080"/>
      <w:u w:val="single"/>
    </w:rPr>
  </w:style>
  <w:style w:type="character" w:customStyle="1" w:styleId="HeaderChar">
    <w:name w:val="Header Char"/>
    <w:link w:val="Header"/>
    <w:uiPriority w:val="99"/>
    <w:rsid w:val="004002E5"/>
    <w:rPr>
      <w:rFonts w:eastAsia="Times New Roman"/>
      <w:color w:val="000000"/>
      <w:sz w:val="24"/>
      <w:lang w:eastAsia="de-DE"/>
    </w:rPr>
  </w:style>
  <w:style w:type="paragraph" w:styleId="BalloonText">
    <w:name w:val="Balloon Text"/>
    <w:basedOn w:val="Normal"/>
    <w:link w:val="BalloonTextChar"/>
    <w:uiPriority w:val="99"/>
    <w:semiHidden/>
    <w:unhideWhenUsed/>
    <w:rsid w:val="00A93EE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93EE6"/>
    <w:rPr>
      <w:rFonts w:ascii="Tahoma" w:eastAsia="Times New Roman" w:hAnsi="Tahoma" w:cs="Tahoma"/>
      <w:color w:val="000000"/>
      <w:sz w:val="16"/>
      <w:szCs w:val="16"/>
      <w:lang w:val="en-US" w:eastAsia="de-DE"/>
    </w:rPr>
  </w:style>
  <w:style w:type="paragraph" w:customStyle="1" w:styleId="EndNoteBibliography">
    <w:name w:val="EndNote Bibliography"/>
    <w:basedOn w:val="Normal"/>
    <w:rsid w:val="00FE6909"/>
    <w:pPr>
      <w:spacing w:line="240" w:lineRule="atLeast"/>
    </w:pPr>
    <w:rPr>
      <w:lang w:val="de-DE"/>
    </w:rPr>
  </w:style>
  <w:style w:type="paragraph" w:customStyle="1" w:styleId="Mdeck1articletitle">
    <w:name w:val="M_deck_1_article_title"/>
    <w:qFormat/>
    <w:rsid w:val="00BC4A8D"/>
    <w:pPr>
      <w:widowControl w:val="0"/>
      <w:kinsoku w:val="0"/>
      <w:overflowPunct w:val="0"/>
      <w:autoSpaceDE w:val="0"/>
      <w:autoSpaceDN w:val="0"/>
      <w:adjustRightInd w:val="0"/>
      <w:snapToGrid w:val="0"/>
      <w:spacing w:after="240" w:line="340" w:lineRule="atLeast"/>
    </w:pPr>
    <w:rPr>
      <w:rFonts w:eastAsia="Times New Roman" w:cstheme="minorBidi"/>
      <w:b/>
      <w:snapToGrid w:val="0"/>
      <w:color w:val="000000"/>
      <w:sz w:val="36"/>
      <w:lang w:eastAsia="de-DE" w:bidi="en-US"/>
    </w:rPr>
  </w:style>
  <w:style w:type="paragraph" w:customStyle="1" w:styleId="Mdeck1articletype">
    <w:name w:val="M_deck_1_article_type"/>
    <w:next w:val="Mdeck1articletitle"/>
    <w:qFormat/>
    <w:rsid w:val="00BC4A8D"/>
    <w:pPr>
      <w:widowControl w:val="0"/>
      <w:kinsoku w:val="0"/>
      <w:overflowPunct w:val="0"/>
      <w:autoSpaceDE w:val="0"/>
      <w:autoSpaceDN w:val="0"/>
      <w:adjustRightInd w:val="0"/>
      <w:snapToGrid w:val="0"/>
      <w:spacing w:after="240" w:line="340" w:lineRule="atLeast"/>
    </w:pPr>
    <w:rPr>
      <w:rFonts w:eastAsia="Times New Roman"/>
      <w:i/>
      <w:snapToGrid w:val="0"/>
      <w:color w:val="000000"/>
      <w:sz w:val="24"/>
      <w:szCs w:val="24"/>
      <w:lang w:eastAsia="de-DE" w:bidi="en-US"/>
    </w:rPr>
  </w:style>
  <w:style w:type="paragraph" w:customStyle="1" w:styleId="Mdeck2authoraffiliation">
    <w:name w:val="M_deck_2_author_affiliation"/>
    <w:qFormat/>
    <w:rsid w:val="00BC4A8D"/>
    <w:pPr>
      <w:widowControl w:val="0"/>
      <w:kinsoku w:val="0"/>
      <w:overflowPunct w:val="0"/>
      <w:autoSpaceDE w:val="0"/>
      <w:autoSpaceDN w:val="0"/>
      <w:adjustRightInd w:val="0"/>
      <w:snapToGrid w:val="0"/>
      <w:spacing w:line="340" w:lineRule="atLeast"/>
      <w:ind w:left="284" w:hanging="284"/>
    </w:pPr>
    <w:rPr>
      <w:rFonts w:eastAsia="Times New Roman" w:cstheme="minorBidi"/>
      <w:snapToGrid w:val="0"/>
      <w:color w:val="000000"/>
      <w:sz w:val="24"/>
      <w:lang w:eastAsia="de-DE" w:bidi="en-US"/>
    </w:rPr>
  </w:style>
  <w:style w:type="paragraph" w:customStyle="1" w:styleId="Mdeck2authorcorrespondence">
    <w:name w:val="M_deck_2_author_correspondence"/>
    <w:next w:val="Normal"/>
    <w:qFormat/>
    <w:rsid w:val="00BC4A8D"/>
    <w:pPr>
      <w:widowControl w:val="0"/>
      <w:kinsoku w:val="0"/>
      <w:overflowPunct w:val="0"/>
      <w:autoSpaceDE w:val="0"/>
      <w:autoSpaceDN w:val="0"/>
      <w:adjustRightInd w:val="0"/>
      <w:snapToGrid w:val="0"/>
      <w:spacing w:before="240" w:after="240" w:line="340" w:lineRule="atLeast"/>
      <w:ind w:left="284" w:hanging="284"/>
    </w:pPr>
    <w:rPr>
      <w:rFonts w:eastAsia="Times New Roman" w:cstheme="minorBidi"/>
      <w:snapToGrid w:val="0"/>
      <w:color w:val="000000"/>
      <w:sz w:val="24"/>
      <w:lang w:eastAsia="de-DE" w:bidi="en-US"/>
    </w:rPr>
  </w:style>
  <w:style w:type="paragraph" w:customStyle="1" w:styleId="Mdeck2authorname">
    <w:name w:val="M_deck_2_author_name"/>
    <w:next w:val="Mdeck2authoraffiliation"/>
    <w:qFormat/>
    <w:rsid w:val="00BC4A8D"/>
    <w:pPr>
      <w:widowControl w:val="0"/>
      <w:kinsoku w:val="0"/>
      <w:overflowPunct w:val="0"/>
      <w:autoSpaceDE w:val="0"/>
      <w:autoSpaceDN w:val="0"/>
      <w:adjustRightInd w:val="0"/>
      <w:snapToGrid w:val="0"/>
      <w:spacing w:after="240" w:line="340" w:lineRule="atLeast"/>
    </w:pPr>
    <w:rPr>
      <w:rFonts w:eastAsia="Times New Roman" w:cstheme="minorBidi"/>
      <w:b/>
      <w:snapToGrid w:val="0"/>
      <w:color w:val="000000"/>
      <w:sz w:val="24"/>
      <w:lang w:eastAsia="de-DE" w:bidi="en-US"/>
    </w:rPr>
  </w:style>
  <w:style w:type="paragraph" w:customStyle="1" w:styleId="Mdeck3abstract">
    <w:name w:val="M_deck_3_abstract"/>
    <w:next w:val="Normal"/>
    <w:qFormat/>
    <w:rsid w:val="00BC4A8D"/>
    <w:pPr>
      <w:widowControl w:val="0"/>
      <w:kinsoku w:val="0"/>
      <w:overflowPunct w:val="0"/>
      <w:autoSpaceDE w:val="0"/>
      <w:autoSpaceDN w:val="0"/>
      <w:adjustRightInd w:val="0"/>
      <w:snapToGrid w:val="0"/>
      <w:spacing w:before="240" w:after="240" w:line="340" w:lineRule="atLeast"/>
      <w:ind w:left="567" w:right="567"/>
      <w:jc w:val="both"/>
    </w:pPr>
    <w:rPr>
      <w:rFonts w:eastAsia="Times New Roman" w:cstheme="minorBidi"/>
      <w:snapToGrid w:val="0"/>
      <w:color w:val="000000"/>
      <w:sz w:val="24"/>
      <w:lang w:eastAsia="de-DE" w:bidi="en-US"/>
    </w:rPr>
  </w:style>
  <w:style w:type="paragraph" w:customStyle="1" w:styleId="Mdeck3keywords">
    <w:name w:val="M_deck_3_keywords"/>
    <w:basedOn w:val="Mdeck3abstract"/>
    <w:qFormat/>
    <w:rsid w:val="00BC4A8D"/>
    <w:pPr>
      <w:widowControl/>
      <w:spacing w:after="0"/>
    </w:pPr>
  </w:style>
  <w:style w:type="paragraph" w:customStyle="1" w:styleId="Mdeck3publcationhistory">
    <w:name w:val="M_deck_3_publcation_history"/>
    <w:qFormat/>
    <w:rsid w:val="00BC4A8D"/>
    <w:pPr>
      <w:widowControl w:val="0"/>
      <w:kinsoku w:val="0"/>
      <w:overflowPunct w:val="0"/>
      <w:autoSpaceDE w:val="0"/>
      <w:autoSpaceDN w:val="0"/>
      <w:adjustRightInd w:val="0"/>
      <w:snapToGrid w:val="0"/>
      <w:spacing w:before="240" w:line="340" w:lineRule="atLeast"/>
    </w:pPr>
    <w:rPr>
      <w:rFonts w:eastAsia="Times New Roman" w:cstheme="minorBidi"/>
      <w:i/>
      <w:snapToGrid w:val="0"/>
      <w:color w:val="000000"/>
      <w:sz w:val="24"/>
      <w:lang w:eastAsia="de-DE" w:bidi="en-US"/>
    </w:rPr>
  </w:style>
  <w:style w:type="paragraph" w:customStyle="1" w:styleId="Mdeck4heading1">
    <w:name w:val="M_deck_4_heading_1"/>
    <w:next w:val="Normal"/>
    <w:qFormat/>
    <w:rsid w:val="00BC4A8D"/>
    <w:pPr>
      <w:kinsoku w:val="0"/>
      <w:overflowPunct w:val="0"/>
      <w:autoSpaceDE w:val="0"/>
      <w:autoSpaceDN w:val="0"/>
      <w:adjustRightInd w:val="0"/>
      <w:snapToGrid w:val="0"/>
      <w:spacing w:before="240" w:after="240" w:line="340" w:lineRule="atLeast"/>
      <w:outlineLvl w:val="0"/>
    </w:pPr>
    <w:rPr>
      <w:rFonts w:eastAsia="Times New Roman" w:cstheme="minorBidi"/>
      <w:b/>
      <w:snapToGrid w:val="0"/>
      <w:color w:val="000000"/>
      <w:sz w:val="24"/>
      <w:lang w:eastAsia="de-DE" w:bidi="en-US"/>
    </w:rPr>
  </w:style>
  <w:style w:type="paragraph" w:customStyle="1" w:styleId="Mdeck4heading2">
    <w:name w:val="M_deck_4_heading_2"/>
    <w:next w:val="Normal"/>
    <w:qFormat/>
    <w:rsid w:val="00BC4A8D"/>
    <w:pPr>
      <w:kinsoku w:val="0"/>
      <w:overflowPunct w:val="0"/>
      <w:autoSpaceDE w:val="0"/>
      <w:autoSpaceDN w:val="0"/>
      <w:adjustRightInd w:val="0"/>
      <w:snapToGrid w:val="0"/>
      <w:spacing w:before="240" w:after="240" w:line="340" w:lineRule="atLeast"/>
      <w:outlineLvl w:val="1"/>
    </w:pPr>
    <w:rPr>
      <w:rFonts w:eastAsia="Times New Roman" w:cstheme="minorBidi"/>
      <w:i/>
      <w:snapToGrid w:val="0"/>
      <w:color w:val="000000"/>
      <w:sz w:val="24"/>
      <w:lang w:eastAsia="de-DE" w:bidi="en-US"/>
    </w:rPr>
  </w:style>
  <w:style w:type="paragraph" w:customStyle="1" w:styleId="Mdeck4heading3">
    <w:name w:val="M_deck_4_heading_3"/>
    <w:next w:val="Normal"/>
    <w:qFormat/>
    <w:rsid w:val="00BC4A8D"/>
    <w:pPr>
      <w:kinsoku w:val="0"/>
      <w:overflowPunct w:val="0"/>
      <w:autoSpaceDE w:val="0"/>
      <w:autoSpaceDN w:val="0"/>
      <w:adjustRightInd w:val="0"/>
      <w:snapToGrid w:val="0"/>
      <w:spacing w:before="240" w:after="240" w:line="340" w:lineRule="atLeast"/>
      <w:outlineLvl w:val="2"/>
    </w:pPr>
    <w:rPr>
      <w:rFonts w:eastAsia="Times New Roman" w:cstheme="minorBidi"/>
      <w:snapToGrid w:val="0"/>
      <w:color w:val="000000"/>
      <w:sz w:val="24"/>
      <w:lang w:eastAsia="de-DE" w:bidi="en-US"/>
    </w:rPr>
  </w:style>
  <w:style w:type="paragraph" w:customStyle="1" w:styleId="Mdeck4text">
    <w:name w:val="M_deck_4_text"/>
    <w:qFormat/>
    <w:rsid w:val="00BC4A8D"/>
    <w:pPr>
      <w:kinsoku w:val="0"/>
      <w:overflowPunct w:val="0"/>
      <w:autoSpaceDE w:val="0"/>
      <w:autoSpaceDN w:val="0"/>
      <w:adjustRightInd w:val="0"/>
      <w:snapToGrid w:val="0"/>
      <w:spacing w:line="340" w:lineRule="atLeast"/>
      <w:ind w:firstLine="284"/>
      <w:jc w:val="both"/>
    </w:pPr>
    <w:rPr>
      <w:rFonts w:eastAsia="Times New Roman" w:cstheme="minorBidi"/>
      <w:snapToGrid w:val="0"/>
      <w:color w:val="000000"/>
      <w:sz w:val="24"/>
      <w:lang w:eastAsia="de-DE" w:bidi="en-US"/>
    </w:rPr>
  </w:style>
  <w:style w:type="paragraph" w:customStyle="1" w:styleId="Mdeck4text2nd">
    <w:name w:val="M_deck_4_text_2nd"/>
    <w:qFormat/>
    <w:rsid w:val="00BC4A8D"/>
    <w:pPr>
      <w:spacing w:line="340" w:lineRule="atLeast"/>
      <w:ind w:left="993" w:hanging="284"/>
      <w:jc w:val="both"/>
    </w:pPr>
    <w:rPr>
      <w:rFonts w:eastAsia="Times New Roman" w:cstheme="minorBidi"/>
      <w:snapToGrid w:val="0"/>
      <w:color w:val="000000"/>
      <w:sz w:val="24"/>
      <w:lang w:eastAsia="de-DE" w:bidi="en-US"/>
    </w:rPr>
  </w:style>
  <w:style w:type="paragraph" w:customStyle="1" w:styleId="Mdeck4textbulletlist">
    <w:name w:val="M_deck_4_text_bullet_list"/>
    <w:qFormat/>
    <w:rsid w:val="00BC4A8D"/>
    <w:pPr>
      <w:numPr>
        <w:numId w:val="47"/>
      </w:numPr>
      <w:kinsoku w:val="0"/>
      <w:overflowPunct w:val="0"/>
      <w:autoSpaceDE w:val="0"/>
      <w:autoSpaceDN w:val="0"/>
      <w:adjustRightInd w:val="0"/>
      <w:snapToGrid w:val="0"/>
      <w:spacing w:before="120" w:after="120" w:line="340" w:lineRule="atLeast"/>
      <w:jc w:val="both"/>
    </w:pPr>
    <w:rPr>
      <w:rFonts w:eastAsia="Times New Roman" w:cstheme="minorBidi"/>
      <w:snapToGrid w:val="0"/>
      <w:color w:val="000000"/>
      <w:sz w:val="24"/>
      <w:lang w:eastAsia="de-DE" w:bidi="en-US"/>
    </w:rPr>
  </w:style>
  <w:style w:type="paragraph" w:customStyle="1" w:styleId="Mdeck4textfirstlinezero">
    <w:name w:val="M_deck_4_text_firstline_zero"/>
    <w:basedOn w:val="Mdeck4text"/>
    <w:next w:val="Mdeck4text"/>
    <w:qFormat/>
    <w:rsid w:val="00BC4A8D"/>
    <w:pPr>
      <w:ind w:firstLine="0"/>
    </w:pPr>
    <w:rPr>
      <w:szCs w:val="24"/>
    </w:rPr>
  </w:style>
  <w:style w:type="paragraph" w:customStyle="1" w:styleId="Mdeck4textlist">
    <w:name w:val="M_deck_4_text_list"/>
    <w:basedOn w:val="MFigure"/>
    <w:qFormat/>
    <w:rsid w:val="00BC4A8D"/>
    <w:rPr>
      <w:rFonts w:cstheme="minorBidi"/>
      <w:i/>
      <w:color w:val="auto"/>
      <w:kern w:val="2"/>
      <w:sz w:val="20"/>
      <w:lang w:eastAsia="zh-CN"/>
    </w:rPr>
  </w:style>
  <w:style w:type="paragraph" w:customStyle="1" w:styleId="Mdeck4textlrindent">
    <w:name w:val="M_deck_4_text_lr_indent"/>
    <w:basedOn w:val="Mdeck4text"/>
    <w:qFormat/>
    <w:rsid w:val="00BC4A8D"/>
    <w:pPr>
      <w:ind w:left="567" w:right="567" w:firstLine="0"/>
    </w:pPr>
  </w:style>
  <w:style w:type="paragraph" w:customStyle="1" w:styleId="Mdeck4textnumberedlist">
    <w:name w:val="M_deck_4_text_numbered_list"/>
    <w:qFormat/>
    <w:rsid w:val="00BC4A8D"/>
    <w:pPr>
      <w:numPr>
        <w:numId w:val="48"/>
      </w:numPr>
      <w:kinsoku w:val="0"/>
      <w:overflowPunct w:val="0"/>
      <w:autoSpaceDE w:val="0"/>
      <w:autoSpaceDN w:val="0"/>
      <w:adjustRightInd w:val="0"/>
      <w:snapToGrid w:val="0"/>
      <w:spacing w:before="120" w:after="120" w:line="340" w:lineRule="atLeast"/>
      <w:jc w:val="both"/>
    </w:pPr>
    <w:rPr>
      <w:rFonts w:eastAsia="Times New Roman" w:cstheme="minorBidi"/>
      <w:snapToGrid w:val="0"/>
      <w:color w:val="000000"/>
      <w:sz w:val="24"/>
      <w:lang w:eastAsia="de-DE" w:bidi="en-US"/>
    </w:rPr>
  </w:style>
  <w:style w:type="paragraph" w:customStyle="1" w:styleId="Mdeck5tablebody">
    <w:name w:val="M_deck_5_table_body"/>
    <w:qFormat/>
    <w:rsid w:val="00BC4A8D"/>
    <w:pPr>
      <w:kinsoku w:val="0"/>
      <w:overflowPunct w:val="0"/>
      <w:autoSpaceDE w:val="0"/>
      <w:autoSpaceDN w:val="0"/>
      <w:adjustRightInd w:val="0"/>
      <w:snapToGrid w:val="0"/>
      <w:spacing w:line="300" w:lineRule="exact"/>
      <w:jc w:val="center"/>
    </w:pPr>
    <w:rPr>
      <w:rFonts w:eastAsia="Times New Roman" w:cstheme="minorBidi"/>
      <w:snapToGrid w:val="0"/>
      <w:color w:val="000000"/>
      <w:lang w:eastAsia="de-DE" w:bidi="en-US"/>
    </w:rPr>
  </w:style>
  <w:style w:type="table" w:customStyle="1" w:styleId="Mdeck5tablebodythreelines">
    <w:name w:val="M_deck_5_table_body_three_lines"/>
    <w:basedOn w:val="TableNormal"/>
    <w:uiPriority w:val="99"/>
    <w:rsid w:val="00BC4A8D"/>
    <w:pPr>
      <w:adjustRightInd w:val="0"/>
      <w:snapToGrid w:val="0"/>
      <w:spacing w:line="300" w:lineRule="exact"/>
      <w:jc w:val="center"/>
    </w:pPr>
    <w:rPr>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BC4A8D"/>
    <w:pPr>
      <w:kinsoku w:val="0"/>
      <w:overflowPunct w:val="0"/>
      <w:autoSpaceDE w:val="0"/>
      <w:autoSpaceDN w:val="0"/>
      <w:adjustRightInd w:val="0"/>
      <w:snapToGrid w:val="0"/>
      <w:spacing w:before="240" w:after="120" w:line="340" w:lineRule="atLeast"/>
      <w:ind w:left="567" w:right="567"/>
      <w:jc w:val="both"/>
    </w:pPr>
    <w:rPr>
      <w:rFonts w:eastAsia="Times New Roman" w:cstheme="minorBidi"/>
      <w:snapToGrid w:val="0"/>
      <w:color w:val="000000"/>
      <w:sz w:val="24"/>
      <w:lang w:eastAsia="de-DE" w:bidi="en-US"/>
    </w:rPr>
  </w:style>
  <w:style w:type="paragraph" w:customStyle="1" w:styleId="Mdeck5tablefooter">
    <w:name w:val="M_deck_5_table_footer"/>
    <w:qFormat/>
    <w:rsid w:val="00BC4A8D"/>
    <w:pPr>
      <w:kinsoku w:val="0"/>
      <w:overflowPunct w:val="0"/>
      <w:autoSpaceDE w:val="0"/>
      <w:autoSpaceDN w:val="0"/>
      <w:adjustRightInd w:val="0"/>
      <w:snapToGrid w:val="0"/>
      <w:spacing w:line="300" w:lineRule="exact"/>
      <w:ind w:left="567" w:right="567"/>
      <w:jc w:val="both"/>
    </w:pPr>
    <w:rPr>
      <w:rFonts w:eastAsia="Times New Roman" w:cstheme="minorBidi"/>
      <w:snapToGrid w:val="0"/>
      <w:color w:val="000000"/>
      <w:lang w:eastAsia="de-DE" w:bidi="en-US"/>
    </w:rPr>
  </w:style>
  <w:style w:type="paragraph" w:customStyle="1" w:styleId="Mdeck5tableheader">
    <w:name w:val="M_deck_5_table_header"/>
    <w:basedOn w:val="Mdeck5tablefooter"/>
    <w:rsid w:val="00BC4A8D"/>
  </w:style>
  <w:style w:type="paragraph" w:customStyle="1" w:styleId="Mdeck6figurebody">
    <w:name w:val="M_deck_6_figure_body"/>
    <w:qFormat/>
    <w:rsid w:val="00BC4A8D"/>
    <w:pPr>
      <w:widowControl w:val="0"/>
      <w:kinsoku w:val="0"/>
      <w:overflowPunct w:val="0"/>
      <w:autoSpaceDE w:val="0"/>
      <w:autoSpaceDN w:val="0"/>
      <w:adjustRightInd w:val="0"/>
      <w:snapToGrid w:val="0"/>
      <w:spacing w:line="340" w:lineRule="atLeast"/>
      <w:jc w:val="center"/>
    </w:pPr>
    <w:rPr>
      <w:rFonts w:eastAsia="Times New Roman" w:cstheme="minorBidi"/>
      <w:snapToGrid w:val="0"/>
      <w:color w:val="000000"/>
      <w:sz w:val="24"/>
      <w:lang w:eastAsia="de-DE" w:bidi="en-US"/>
    </w:rPr>
  </w:style>
  <w:style w:type="paragraph" w:customStyle="1" w:styleId="Mdeck6figurecaption">
    <w:name w:val="M_deck_6_figure_caption"/>
    <w:basedOn w:val="Mdeck5tablecaption"/>
    <w:qFormat/>
    <w:rsid w:val="00BC4A8D"/>
    <w:pPr>
      <w:spacing w:after="240"/>
    </w:pPr>
  </w:style>
  <w:style w:type="paragraph" w:customStyle="1" w:styleId="Mdeck7equation">
    <w:name w:val="M_deck_7_equation"/>
    <w:basedOn w:val="Normal"/>
    <w:rsid w:val="00BC4A8D"/>
    <w:pPr>
      <w:kinsoku w:val="0"/>
      <w:overflowPunct w:val="0"/>
      <w:autoSpaceDE w:val="0"/>
      <w:autoSpaceDN w:val="0"/>
      <w:adjustRightInd w:val="0"/>
      <w:snapToGrid w:val="0"/>
      <w:spacing w:before="240" w:line="240" w:lineRule="auto"/>
      <w:jc w:val="center"/>
    </w:pPr>
    <w:rPr>
      <w:rFonts w:eastAsia="宋体" w:cstheme="minorBidi"/>
      <w:i/>
      <w:snapToGrid w:val="0"/>
      <w:color w:val="auto"/>
      <w:kern w:val="2"/>
      <w:sz w:val="20"/>
      <w:szCs w:val="24"/>
      <w:lang w:eastAsia="en-US" w:bidi="en-US"/>
    </w:rPr>
  </w:style>
  <w:style w:type="paragraph" w:customStyle="1" w:styleId="Mdeck8references">
    <w:name w:val="M_deck_8_references"/>
    <w:qFormat/>
    <w:rsid w:val="00BC4A8D"/>
    <w:pPr>
      <w:numPr>
        <w:numId w:val="49"/>
      </w:numPr>
      <w:kinsoku w:val="0"/>
      <w:overflowPunct w:val="0"/>
      <w:autoSpaceDE w:val="0"/>
      <w:autoSpaceDN w:val="0"/>
      <w:adjustRightInd w:val="0"/>
      <w:snapToGrid w:val="0"/>
      <w:spacing w:line="340" w:lineRule="atLeast"/>
      <w:jc w:val="both"/>
    </w:pPr>
    <w:rPr>
      <w:rFonts w:eastAsia="Times New Roman" w:cstheme="minorBidi"/>
      <w:snapToGrid w:val="0"/>
      <w:color w:val="000000"/>
      <w:sz w:val="24"/>
      <w:lang w:eastAsia="de-DE" w:bidi="en-US"/>
    </w:rPr>
  </w:style>
  <w:style w:type="character" w:styleId="Strong">
    <w:name w:val="Strong"/>
    <w:basedOn w:val="DefaultParagraphFont"/>
    <w:uiPriority w:val="22"/>
    <w:qFormat/>
    <w:rsid w:val="00BC4A8D"/>
    <w:rPr>
      <w:b/>
      <w:bCs/>
    </w:rPr>
  </w:style>
  <w:style w:type="character" w:customStyle="1" w:styleId="doi">
    <w:name w:val="doi"/>
    <w:basedOn w:val="DefaultParagraphFont"/>
    <w:rsid w:val="00DE094D"/>
  </w:style>
  <w:style w:type="character" w:customStyle="1" w:styleId="small-link-text">
    <w:name w:val="small-link-text"/>
    <w:basedOn w:val="DefaultParagraphFont"/>
    <w:rsid w:val="009B5F6C"/>
  </w:style>
  <w:style w:type="paragraph" w:styleId="CommentSubject">
    <w:name w:val="annotation subject"/>
    <w:basedOn w:val="CommentText"/>
    <w:next w:val="CommentText"/>
    <w:link w:val="CommentSubjectChar"/>
    <w:uiPriority w:val="99"/>
    <w:semiHidden/>
    <w:unhideWhenUsed/>
    <w:rsid w:val="000D596B"/>
    <w:pPr>
      <w:spacing w:line="240" w:lineRule="auto"/>
    </w:pPr>
    <w:rPr>
      <w:b/>
      <w:bCs/>
    </w:rPr>
  </w:style>
  <w:style w:type="character" w:customStyle="1" w:styleId="CommentTextChar">
    <w:name w:val="Comment Text Char"/>
    <w:basedOn w:val="DefaultParagraphFont"/>
    <w:link w:val="CommentText"/>
    <w:semiHidden/>
    <w:rsid w:val="000D596B"/>
    <w:rPr>
      <w:rFonts w:eastAsia="Times New Roman"/>
      <w:color w:val="000000"/>
      <w:lang w:eastAsia="de-DE"/>
    </w:rPr>
  </w:style>
  <w:style w:type="character" w:customStyle="1" w:styleId="CommentSubjectChar">
    <w:name w:val="Comment Subject Char"/>
    <w:basedOn w:val="CommentTextChar"/>
    <w:link w:val="CommentSubject"/>
    <w:uiPriority w:val="99"/>
    <w:semiHidden/>
    <w:rsid w:val="000D596B"/>
    <w:rPr>
      <w:rFonts w:eastAsia="Times New Roman"/>
      <w:b/>
      <w:bCs/>
      <w:color w:val="000000"/>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1EA"/>
    <w:pPr>
      <w:spacing w:line="340" w:lineRule="atLeast"/>
      <w:jc w:val="both"/>
    </w:pPr>
    <w:rPr>
      <w:rFonts w:eastAsia="Times New Roman"/>
      <w:color w:val="000000"/>
      <w:sz w:val="24"/>
      <w:lang w:eastAsia="de-DE"/>
    </w:rPr>
  </w:style>
  <w:style w:type="paragraph" w:styleId="Heading1">
    <w:name w:val="heading 1"/>
    <w:aliases w:val="x"/>
    <w:basedOn w:val="Normal"/>
    <w:next w:val="Normal"/>
    <w:qFormat/>
    <w:rsid w:val="001E71EA"/>
    <w:pPr>
      <w:spacing w:before="240"/>
      <w:outlineLvl w:val="0"/>
    </w:pPr>
    <w:rPr>
      <w:rFonts w:ascii="Arial" w:hAnsi="Arial"/>
      <w:b/>
      <w:u w:val="single"/>
    </w:rPr>
  </w:style>
  <w:style w:type="paragraph" w:styleId="Heading2">
    <w:name w:val="heading 2"/>
    <w:basedOn w:val="Normal"/>
    <w:next w:val="Normal"/>
    <w:qFormat/>
    <w:rsid w:val="001E71EA"/>
    <w:pPr>
      <w:spacing w:before="120"/>
      <w:outlineLvl w:val="1"/>
    </w:pPr>
    <w:rPr>
      <w:rFonts w:ascii="Arial" w:hAnsi="Arial"/>
      <w:b/>
    </w:rPr>
  </w:style>
  <w:style w:type="paragraph" w:styleId="Heading3">
    <w:name w:val="heading 3"/>
    <w:basedOn w:val="Normal"/>
    <w:next w:val="Normal"/>
    <w:qFormat/>
    <w:rsid w:val="001E71EA"/>
    <w:pPr>
      <w:ind w:left="354"/>
      <w:outlineLvl w:val="2"/>
    </w:pPr>
    <w:rPr>
      <w:b/>
    </w:rPr>
  </w:style>
  <w:style w:type="paragraph" w:styleId="Heading4">
    <w:name w:val="heading 4"/>
    <w:basedOn w:val="Normal"/>
    <w:next w:val="Normal"/>
    <w:qFormat/>
    <w:rsid w:val="001E71EA"/>
    <w:pPr>
      <w:keepNext/>
      <w:keepLines/>
      <w:spacing w:before="240" w:line="480" w:lineRule="atLeast"/>
      <w:ind w:left="907" w:hanging="907"/>
      <w:outlineLvl w:val="3"/>
    </w:pPr>
    <w:rPr>
      <w:rFonts w:ascii="Arial" w:hAnsi="Arial"/>
      <w:b/>
      <w:color w:val="auto"/>
      <w:sz w:val="22"/>
    </w:rPr>
  </w:style>
  <w:style w:type="paragraph" w:styleId="Heading5">
    <w:name w:val="heading 5"/>
    <w:basedOn w:val="Normal"/>
    <w:next w:val="Normal"/>
    <w:qFormat/>
    <w:rsid w:val="001E71EA"/>
    <w:pPr>
      <w:ind w:left="708"/>
      <w:outlineLvl w:val="4"/>
    </w:pPr>
    <w:rPr>
      <w:b/>
    </w:rPr>
  </w:style>
  <w:style w:type="paragraph" w:styleId="Heading6">
    <w:name w:val="heading 6"/>
    <w:basedOn w:val="Normal"/>
    <w:next w:val="Normal"/>
    <w:qFormat/>
    <w:rsid w:val="001E71EA"/>
    <w:pPr>
      <w:ind w:left="708"/>
      <w:outlineLvl w:val="5"/>
    </w:pPr>
    <w:rPr>
      <w:u w:val="single"/>
    </w:rPr>
  </w:style>
  <w:style w:type="paragraph" w:styleId="Heading7">
    <w:name w:val="heading 7"/>
    <w:basedOn w:val="Normal"/>
    <w:next w:val="Normal"/>
    <w:qFormat/>
    <w:rsid w:val="001E71EA"/>
    <w:pPr>
      <w:ind w:left="708"/>
      <w:outlineLvl w:val="6"/>
    </w:pPr>
    <w:rPr>
      <w:i/>
    </w:rPr>
  </w:style>
  <w:style w:type="paragraph" w:styleId="Heading8">
    <w:name w:val="heading 8"/>
    <w:basedOn w:val="Normal"/>
    <w:next w:val="Normal"/>
    <w:qFormat/>
    <w:rsid w:val="001E71EA"/>
    <w:pPr>
      <w:ind w:left="708"/>
      <w:outlineLvl w:val="7"/>
    </w:pPr>
    <w:rPr>
      <w:i/>
    </w:rPr>
  </w:style>
  <w:style w:type="paragraph" w:styleId="Heading9">
    <w:name w:val="heading 9"/>
    <w:basedOn w:val="Normal"/>
    <w:next w:val="Normal"/>
    <w:qFormat/>
    <w:rsid w:val="001E71EA"/>
    <w:pPr>
      <w:ind w:left="708"/>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Header">
    <w:name w:val="M_Header"/>
    <w:basedOn w:val="Normal"/>
    <w:rsid w:val="001E71EA"/>
  </w:style>
  <w:style w:type="paragraph" w:customStyle="1" w:styleId="MTitel">
    <w:name w:val="M_Titel"/>
    <w:basedOn w:val="Normal"/>
    <w:autoRedefine/>
    <w:rsid w:val="001E71EA"/>
    <w:pPr>
      <w:spacing w:before="240" w:line="240" w:lineRule="auto"/>
      <w:jc w:val="left"/>
    </w:pPr>
    <w:rPr>
      <w:b/>
      <w:sz w:val="36"/>
    </w:rPr>
  </w:style>
  <w:style w:type="paragraph" w:customStyle="1" w:styleId="MHeading1">
    <w:name w:val="M_Heading1"/>
    <w:basedOn w:val="Normal"/>
    <w:rsid w:val="001E71EA"/>
    <w:pPr>
      <w:spacing w:before="240" w:after="240"/>
    </w:pPr>
    <w:rPr>
      <w:b/>
    </w:rPr>
  </w:style>
  <w:style w:type="paragraph" w:customStyle="1" w:styleId="MText">
    <w:name w:val="M_Text"/>
    <w:basedOn w:val="Normal"/>
    <w:rsid w:val="001E71EA"/>
    <w:pPr>
      <w:ind w:firstLine="284"/>
    </w:pPr>
  </w:style>
  <w:style w:type="paragraph" w:customStyle="1" w:styleId="MHeading2">
    <w:name w:val="M_Heading2"/>
    <w:basedOn w:val="Normal"/>
    <w:rsid w:val="001E71EA"/>
    <w:pPr>
      <w:spacing w:before="240" w:after="240"/>
    </w:pPr>
    <w:rPr>
      <w:i/>
    </w:rPr>
  </w:style>
  <w:style w:type="paragraph" w:customStyle="1" w:styleId="MHeading3">
    <w:name w:val="M_Heading3"/>
    <w:basedOn w:val="Normal"/>
    <w:rsid w:val="001E71EA"/>
    <w:pPr>
      <w:spacing w:before="240" w:after="240"/>
    </w:pPr>
  </w:style>
  <w:style w:type="paragraph" w:customStyle="1" w:styleId="MAcknow">
    <w:name w:val="M_Acknow"/>
    <w:basedOn w:val="Normal"/>
    <w:rsid w:val="001E71EA"/>
  </w:style>
  <w:style w:type="paragraph" w:customStyle="1" w:styleId="MRefer">
    <w:name w:val="M_Refer"/>
    <w:basedOn w:val="Normal"/>
    <w:rsid w:val="001E71EA"/>
    <w:pPr>
      <w:ind w:left="454" w:hanging="454"/>
    </w:pPr>
  </w:style>
  <w:style w:type="paragraph" w:customStyle="1" w:styleId="MCaption">
    <w:name w:val="M_Caption"/>
    <w:basedOn w:val="Normal"/>
    <w:rsid w:val="001E71EA"/>
    <w:pPr>
      <w:spacing w:before="240" w:after="240"/>
      <w:jc w:val="center"/>
    </w:pPr>
  </w:style>
  <w:style w:type="paragraph" w:customStyle="1" w:styleId="MFigure">
    <w:name w:val="M_Figure"/>
    <w:basedOn w:val="Normal"/>
    <w:rsid w:val="001E71EA"/>
    <w:pPr>
      <w:spacing w:before="240" w:line="240" w:lineRule="auto"/>
      <w:jc w:val="center"/>
    </w:pPr>
  </w:style>
  <w:style w:type="paragraph" w:customStyle="1" w:styleId="Mtable">
    <w:name w:val="M_table"/>
    <w:basedOn w:val="Normal"/>
    <w:rsid w:val="001E71EA"/>
    <w:pPr>
      <w:keepNext/>
      <w:tabs>
        <w:tab w:val="left" w:pos="284"/>
      </w:tabs>
    </w:pPr>
    <w:rPr>
      <w:color w:val="auto"/>
    </w:rPr>
  </w:style>
  <w:style w:type="paragraph" w:customStyle="1" w:styleId="Mabstract">
    <w:name w:val="M_abstract"/>
    <w:basedOn w:val="Normal"/>
    <w:rsid w:val="001E71EA"/>
    <w:pPr>
      <w:spacing w:before="240"/>
      <w:ind w:left="510" w:right="510"/>
    </w:pPr>
  </w:style>
  <w:style w:type="paragraph" w:customStyle="1" w:styleId="Maddress">
    <w:name w:val="M_address"/>
    <w:basedOn w:val="Normal"/>
    <w:rsid w:val="001E71EA"/>
    <w:pPr>
      <w:spacing w:before="240"/>
      <w:jc w:val="left"/>
    </w:pPr>
  </w:style>
  <w:style w:type="paragraph" w:customStyle="1" w:styleId="Mauthor">
    <w:name w:val="M_author"/>
    <w:basedOn w:val="Normal"/>
    <w:autoRedefine/>
    <w:rsid w:val="001E71EA"/>
    <w:pPr>
      <w:spacing w:before="240"/>
      <w:jc w:val="left"/>
    </w:pPr>
    <w:rPr>
      <w:b/>
      <w:lang w:val="it-IT"/>
    </w:rPr>
  </w:style>
  <w:style w:type="paragraph" w:customStyle="1" w:styleId="Mreceived">
    <w:name w:val="M_received"/>
    <w:basedOn w:val="Maddress"/>
    <w:rsid w:val="001E71EA"/>
    <w:rPr>
      <w:i/>
    </w:rPr>
  </w:style>
  <w:style w:type="paragraph" w:customStyle="1" w:styleId="Mline2">
    <w:name w:val="M_line2"/>
    <w:basedOn w:val="Normal"/>
    <w:rsid w:val="001E71EA"/>
    <w:pPr>
      <w:pBdr>
        <w:bottom w:val="single" w:sz="6" w:space="1" w:color="auto"/>
      </w:pBdr>
      <w:spacing w:after="480"/>
    </w:pPr>
  </w:style>
  <w:style w:type="paragraph" w:customStyle="1" w:styleId="MTablecaption">
    <w:name w:val="M_Tablecaption"/>
    <w:basedOn w:val="MCaption"/>
    <w:rsid w:val="001E71EA"/>
    <w:pPr>
      <w:spacing w:after="0"/>
    </w:pPr>
  </w:style>
  <w:style w:type="paragraph" w:customStyle="1" w:styleId="Mline1">
    <w:name w:val="M_line1"/>
    <w:basedOn w:val="Mline2"/>
    <w:rsid w:val="001E71EA"/>
    <w:pPr>
      <w:spacing w:after="0"/>
    </w:pPr>
  </w:style>
  <w:style w:type="paragraph" w:customStyle="1" w:styleId="MLogo">
    <w:name w:val="M_Logo"/>
    <w:basedOn w:val="Normal"/>
    <w:rsid w:val="001E71EA"/>
    <w:pPr>
      <w:spacing w:before="140" w:line="240" w:lineRule="auto"/>
      <w:jc w:val="right"/>
    </w:pPr>
    <w:rPr>
      <w:b/>
      <w:i/>
      <w:sz w:val="64"/>
    </w:rPr>
  </w:style>
  <w:style w:type="paragraph" w:customStyle="1" w:styleId="MISSN">
    <w:name w:val="M_ISSN"/>
    <w:basedOn w:val="Normal"/>
    <w:rsid w:val="001E71EA"/>
    <w:pPr>
      <w:spacing w:after="520"/>
      <w:jc w:val="right"/>
    </w:pPr>
  </w:style>
  <w:style w:type="paragraph" w:customStyle="1" w:styleId="MCopyright">
    <w:name w:val="M_Copyright"/>
    <w:basedOn w:val="Normal"/>
    <w:rsid w:val="001E71EA"/>
    <w:pPr>
      <w:tabs>
        <w:tab w:val="center" w:pos="4536"/>
        <w:tab w:val="right" w:pos="9072"/>
      </w:tabs>
      <w:spacing w:before="240"/>
      <w:jc w:val="left"/>
    </w:pPr>
  </w:style>
  <w:style w:type="character" w:styleId="CommentReference">
    <w:name w:val="annotation reference"/>
    <w:semiHidden/>
    <w:rsid w:val="001E71EA"/>
    <w:rPr>
      <w:sz w:val="16"/>
      <w:szCs w:val="16"/>
    </w:rPr>
  </w:style>
  <w:style w:type="paragraph" w:styleId="CommentText">
    <w:name w:val="annotation text"/>
    <w:basedOn w:val="Normal"/>
    <w:link w:val="CommentTextChar"/>
    <w:semiHidden/>
    <w:rsid w:val="001E71EA"/>
    <w:rPr>
      <w:sz w:val="20"/>
    </w:rPr>
  </w:style>
  <w:style w:type="character" w:styleId="Hyperlink">
    <w:name w:val="Hyperlink"/>
    <w:uiPriority w:val="99"/>
    <w:semiHidden/>
    <w:rsid w:val="001E71EA"/>
    <w:rPr>
      <w:color w:val="0000FF"/>
      <w:u w:val="single"/>
    </w:rPr>
  </w:style>
  <w:style w:type="paragraph" w:styleId="Header">
    <w:name w:val="header"/>
    <w:basedOn w:val="Normal"/>
    <w:link w:val="HeaderChar"/>
    <w:uiPriority w:val="99"/>
    <w:rsid w:val="001E71EA"/>
    <w:pPr>
      <w:tabs>
        <w:tab w:val="center" w:pos="4320"/>
        <w:tab w:val="right" w:pos="8640"/>
      </w:tabs>
    </w:pPr>
  </w:style>
  <w:style w:type="paragraph" w:styleId="Footer">
    <w:name w:val="footer"/>
    <w:basedOn w:val="Normal"/>
    <w:semiHidden/>
    <w:rsid w:val="001E71EA"/>
    <w:pPr>
      <w:tabs>
        <w:tab w:val="center" w:pos="4320"/>
        <w:tab w:val="right" w:pos="8640"/>
      </w:tabs>
    </w:pPr>
  </w:style>
  <w:style w:type="character" w:styleId="FollowedHyperlink">
    <w:name w:val="FollowedHyperlink"/>
    <w:semiHidden/>
    <w:rsid w:val="001E71EA"/>
    <w:rPr>
      <w:color w:val="800080"/>
      <w:u w:val="single"/>
    </w:rPr>
  </w:style>
  <w:style w:type="character" w:customStyle="1" w:styleId="HeaderChar">
    <w:name w:val="Header Char"/>
    <w:link w:val="Header"/>
    <w:uiPriority w:val="99"/>
    <w:rsid w:val="004002E5"/>
    <w:rPr>
      <w:rFonts w:eastAsia="Times New Roman"/>
      <w:color w:val="000000"/>
      <w:sz w:val="24"/>
      <w:lang w:eastAsia="de-DE"/>
    </w:rPr>
  </w:style>
  <w:style w:type="paragraph" w:styleId="BalloonText">
    <w:name w:val="Balloon Text"/>
    <w:basedOn w:val="Normal"/>
    <w:link w:val="BalloonTextChar"/>
    <w:uiPriority w:val="99"/>
    <w:semiHidden/>
    <w:unhideWhenUsed/>
    <w:rsid w:val="00A93EE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93EE6"/>
    <w:rPr>
      <w:rFonts w:ascii="Tahoma" w:eastAsia="Times New Roman" w:hAnsi="Tahoma" w:cs="Tahoma"/>
      <w:color w:val="000000"/>
      <w:sz w:val="16"/>
      <w:szCs w:val="16"/>
      <w:lang w:val="en-US" w:eastAsia="de-DE"/>
    </w:rPr>
  </w:style>
  <w:style w:type="paragraph" w:customStyle="1" w:styleId="EndNoteBibliography">
    <w:name w:val="EndNote Bibliography"/>
    <w:basedOn w:val="Normal"/>
    <w:rsid w:val="00FE6909"/>
    <w:pPr>
      <w:spacing w:line="240" w:lineRule="atLeast"/>
    </w:pPr>
    <w:rPr>
      <w:lang w:val="de-DE"/>
    </w:rPr>
  </w:style>
  <w:style w:type="paragraph" w:customStyle="1" w:styleId="Mdeck1articletitle">
    <w:name w:val="M_deck_1_article_title"/>
    <w:qFormat/>
    <w:rsid w:val="00BC4A8D"/>
    <w:pPr>
      <w:widowControl w:val="0"/>
      <w:kinsoku w:val="0"/>
      <w:overflowPunct w:val="0"/>
      <w:autoSpaceDE w:val="0"/>
      <w:autoSpaceDN w:val="0"/>
      <w:adjustRightInd w:val="0"/>
      <w:snapToGrid w:val="0"/>
      <w:spacing w:after="240" w:line="340" w:lineRule="atLeast"/>
    </w:pPr>
    <w:rPr>
      <w:rFonts w:eastAsia="Times New Roman" w:cstheme="minorBidi"/>
      <w:b/>
      <w:snapToGrid w:val="0"/>
      <w:color w:val="000000"/>
      <w:sz w:val="36"/>
      <w:lang w:eastAsia="de-DE" w:bidi="en-US"/>
    </w:rPr>
  </w:style>
  <w:style w:type="paragraph" w:customStyle="1" w:styleId="Mdeck1articletype">
    <w:name w:val="M_deck_1_article_type"/>
    <w:next w:val="Mdeck1articletitle"/>
    <w:qFormat/>
    <w:rsid w:val="00BC4A8D"/>
    <w:pPr>
      <w:widowControl w:val="0"/>
      <w:kinsoku w:val="0"/>
      <w:overflowPunct w:val="0"/>
      <w:autoSpaceDE w:val="0"/>
      <w:autoSpaceDN w:val="0"/>
      <w:adjustRightInd w:val="0"/>
      <w:snapToGrid w:val="0"/>
      <w:spacing w:after="240" w:line="340" w:lineRule="atLeast"/>
    </w:pPr>
    <w:rPr>
      <w:rFonts w:eastAsia="Times New Roman"/>
      <w:i/>
      <w:snapToGrid w:val="0"/>
      <w:color w:val="000000"/>
      <w:sz w:val="24"/>
      <w:szCs w:val="24"/>
      <w:lang w:eastAsia="de-DE" w:bidi="en-US"/>
    </w:rPr>
  </w:style>
  <w:style w:type="paragraph" w:customStyle="1" w:styleId="Mdeck2authoraffiliation">
    <w:name w:val="M_deck_2_author_affiliation"/>
    <w:qFormat/>
    <w:rsid w:val="00BC4A8D"/>
    <w:pPr>
      <w:widowControl w:val="0"/>
      <w:kinsoku w:val="0"/>
      <w:overflowPunct w:val="0"/>
      <w:autoSpaceDE w:val="0"/>
      <w:autoSpaceDN w:val="0"/>
      <w:adjustRightInd w:val="0"/>
      <w:snapToGrid w:val="0"/>
      <w:spacing w:line="340" w:lineRule="atLeast"/>
      <w:ind w:left="284" w:hanging="284"/>
    </w:pPr>
    <w:rPr>
      <w:rFonts w:eastAsia="Times New Roman" w:cstheme="minorBidi"/>
      <w:snapToGrid w:val="0"/>
      <w:color w:val="000000"/>
      <w:sz w:val="24"/>
      <w:lang w:eastAsia="de-DE" w:bidi="en-US"/>
    </w:rPr>
  </w:style>
  <w:style w:type="paragraph" w:customStyle="1" w:styleId="Mdeck2authorcorrespondence">
    <w:name w:val="M_deck_2_author_correspondence"/>
    <w:next w:val="Normal"/>
    <w:qFormat/>
    <w:rsid w:val="00BC4A8D"/>
    <w:pPr>
      <w:widowControl w:val="0"/>
      <w:kinsoku w:val="0"/>
      <w:overflowPunct w:val="0"/>
      <w:autoSpaceDE w:val="0"/>
      <w:autoSpaceDN w:val="0"/>
      <w:adjustRightInd w:val="0"/>
      <w:snapToGrid w:val="0"/>
      <w:spacing w:before="240" w:after="240" w:line="340" w:lineRule="atLeast"/>
      <w:ind w:left="284" w:hanging="284"/>
    </w:pPr>
    <w:rPr>
      <w:rFonts w:eastAsia="Times New Roman" w:cstheme="minorBidi"/>
      <w:snapToGrid w:val="0"/>
      <w:color w:val="000000"/>
      <w:sz w:val="24"/>
      <w:lang w:eastAsia="de-DE" w:bidi="en-US"/>
    </w:rPr>
  </w:style>
  <w:style w:type="paragraph" w:customStyle="1" w:styleId="Mdeck2authorname">
    <w:name w:val="M_deck_2_author_name"/>
    <w:next w:val="Mdeck2authoraffiliation"/>
    <w:qFormat/>
    <w:rsid w:val="00BC4A8D"/>
    <w:pPr>
      <w:widowControl w:val="0"/>
      <w:kinsoku w:val="0"/>
      <w:overflowPunct w:val="0"/>
      <w:autoSpaceDE w:val="0"/>
      <w:autoSpaceDN w:val="0"/>
      <w:adjustRightInd w:val="0"/>
      <w:snapToGrid w:val="0"/>
      <w:spacing w:after="240" w:line="340" w:lineRule="atLeast"/>
    </w:pPr>
    <w:rPr>
      <w:rFonts w:eastAsia="Times New Roman" w:cstheme="minorBidi"/>
      <w:b/>
      <w:snapToGrid w:val="0"/>
      <w:color w:val="000000"/>
      <w:sz w:val="24"/>
      <w:lang w:eastAsia="de-DE" w:bidi="en-US"/>
    </w:rPr>
  </w:style>
  <w:style w:type="paragraph" w:customStyle="1" w:styleId="Mdeck3abstract">
    <w:name w:val="M_deck_3_abstract"/>
    <w:next w:val="Normal"/>
    <w:qFormat/>
    <w:rsid w:val="00BC4A8D"/>
    <w:pPr>
      <w:widowControl w:val="0"/>
      <w:kinsoku w:val="0"/>
      <w:overflowPunct w:val="0"/>
      <w:autoSpaceDE w:val="0"/>
      <w:autoSpaceDN w:val="0"/>
      <w:adjustRightInd w:val="0"/>
      <w:snapToGrid w:val="0"/>
      <w:spacing w:before="240" w:after="240" w:line="340" w:lineRule="atLeast"/>
      <w:ind w:left="567" w:right="567"/>
      <w:jc w:val="both"/>
    </w:pPr>
    <w:rPr>
      <w:rFonts w:eastAsia="Times New Roman" w:cstheme="minorBidi"/>
      <w:snapToGrid w:val="0"/>
      <w:color w:val="000000"/>
      <w:sz w:val="24"/>
      <w:lang w:eastAsia="de-DE" w:bidi="en-US"/>
    </w:rPr>
  </w:style>
  <w:style w:type="paragraph" w:customStyle="1" w:styleId="Mdeck3keywords">
    <w:name w:val="M_deck_3_keywords"/>
    <w:basedOn w:val="Mdeck3abstract"/>
    <w:qFormat/>
    <w:rsid w:val="00BC4A8D"/>
    <w:pPr>
      <w:widowControl/>
      <w:spacing w:after="0"/>
    </w:pPr>
  </w:style>
  <w:style w:type="paragraph" w:customStyle="1" w:styleId="Mdeck3publcationhistory">
    <w:name w:val="M_deck_3_publcation_history"/>
    <w:qFormat/>
    <w:rsid w:val="00BC4A8D"/>
    <w:pPr>
      <w:widowControl w:val="0"/>
      <w:kinsoku w:val="0"/>
      <w:overflowPunct w:val="0"/>
      <w:autoSpaceDE w:val="0"/>
      <w:autoSpaceDN w:val="0"/>
      <w:adjustRightInd w:val="0"/>
      <w:snapToGrid w:val="0"/>
      <w:spacing w:before="240" w:line="340" w:lineRule="atLeast"/>
    </w:pPr>
    <w:rPr>
      <w:rFonts w:eastAsia="Times New Roman" w:cstheme="minorBidi"/>
      <w:i/>
      <w:snapToGrid w:val="0"/>
      <w:color w:val="000000"/>
      <w:sz w:val="24"/>
      <w:lang w:eastAsia="de-DE" w:bidi="en-US"/>
    </w:rPr>
  </w:style>
  <w:style w:type="paragraph" w:customStyle="1" w:styleId="Mdeck4heading1">
    <w:name w:val="M_deck_4_heading_1"/>
    <w:next w:val="Normal"/>
    <w:qFormat/>
    <w:rsid w:val="00BC4A8D"/>
    <w:pPr>
      <w:kinsoku w:val="0"/>
      <w:overflowPunct w:val="0"/>
      <w:autoSpaceDE w:val="0"/>
      <w:autoSpaceDN w:val="0"/>
      <w:adjustRightInd w:val="0"/>
      <w:snapToGrid w:val="0"/>
      <w:spacing w:before="240" w:after="240" w:line="340" w:lineRule="atLeast"/>
      <w:outlineLvl w:val="0"/>
    </w:pPr>
    <w:rPr>
      <w:rFonts w:eastAsia="Times New Roman" w:cstheme="minorBidi"/>
      <w:b/>
      <w:snapToGrid w:val="0"/>
      <w:color w:val="000000"/>
      <w:sz w:val="24"/>
      <w:lang w:eastAsia="de-DE" w:bidi="en-US"/>
    </w:rPr>
  </w:style>
  <w:style w:type="paragraph" w:customStyle="1" w:styleId="Mdeck4heading2">
    <w:name w:val="M_deck_4_heading_2"/>
    <w:next w:val="Normal"/>
    <w:qFormat/>
    <w:rsid w:val="00BC4A8D"/>
    <w:pPr>
      <w:kinsoku w:val="0"/>
      <w:overflowPunct w:val="0"/>
      <w:autoSpaceDE w:val="0"/>
      <w:autoSpaceDN w:val="0"/>
      <w:adjustRightInd w:val="0"/>
      <w:snapToGrid w:val="0"/>
      <w:spacing w:before="240" w:after="240" w:line="340" w:lineRule="atLeast"/>
      <w:outlineLvl w:val="1"/>
    </w:pPr>
    <w:rPr>
      <w:rFonts w:eastAsia="Times New Roman" w:cstheme="minorBidi"/>
      <w:i/>
      <w:snapToGrid w:val="0"/>
      <w:color w:val="000000"/>
      <w:sz w:val="24"/>
      <w:lang w:eastAsia="de-DE" w:bidi="en-US"/>
    </w:rPr>
  </w:style>
  <w:style w:type="paragraph" w:customStyle="1" w:styleId="Mdeck4heading3">
    <w:name w:val="M_deck_4_heading_3"/>
    <w:next w:val="Normal"/>
    <w:qFormat/>
    <w:rsid w:val="00BC4A8D"/>
    <w:pPr>
      <w:kinsoku w:val="0"/>
      <w:overflowPunct w:val="0"/>
      <w:autoSpaceDE w:val="0"/>
      <w:autoSpaceDN w:val="0"/>
      <w:adjustRightInd w:val="0"/>
      <w:snapToGrid w:val="0"/>
      <w:spacing w:before="240" w:after="240" w:line="340" w:lineRule="atLeast"/>
      <w:outlineLvl w:val="2"/>
    </w:pPr>
    <w:rPr>
      <w:rFonts w:eastAsia="Times New Roman" w:cstheme="minorBidi"/>
      <w:snapToGrid w:val="0"/>
      <w:color w:val="000000"/>
      <w:sz w:val="24"/>
      <w:lang w:eastAsia="de-DE" w:bidi="en-US"/>
    </w:rPr>
  </w:style>
  <w:style w:type="paragraph" w:customStyle="1" w:styleId="Mdeck4text">
    <w:name w:val="M_deck_4_text"/>
    <w:qFormat/>
    <w:rsid w:val="00BC4A8D"/>
    <w:pPr>
      <w:kinsoku w:val="0"/>
      <w:overflowPunct w:val="0"/>
      <w:autoSpaceDE w:val="0"/>
      <w:autoSpaceDN w:val="0"/>
      <w:adjustRightInd w:val="0"/>
      <w:snapToGrid w:val="0"/>
      <w:spacing w:line="340" w:lineRule="atLeast"/>
      <w:ind w:firstLine="284"/>
      <w:jc w:val="both"/>
    </w:pPr>
    <w:rPr>
      <w:rFonts w:eastAsia="Times New Roman" w:cstheme="minorBidi"/>
      <w:snapToGrid w:val="0"/>
      <w:color w:val="000000"/>
      <w:sz w:val="24"/>
      <w:lang w:eastAsia="de-DE" w:bidi="en-US"/>
    </w:rPr>
  </w:style>
  <w:style w:type="paragraph" w:customStyle="1" w:styleId="Mdeck4text2nd">
    <w:name w:val="M_deck_4_text_2nd"/>
    <w:qFormat/>
    <w:rsid w:val="00BC4A8D"/>
    <w:pPr>
      <w:spacing w:line="340" w:lineRule="atLeast"/>
      <w:ind w:left="993" w:hanging="284"/>
      <w:jc w:val="both"/>
    </w:pPr>
    <w:rPr>
      <w:rFonts w:eastAsia="Times New Roman" w:cstheme="minorBidi"/>
      <w:snapToGrid w:val="0"/>
      <w:color w:val="000000"/>
      <w:sz w:val="24"/>
      <w:lang w:eastAsia="de-DE" w:bidi="en-US"/>
    </w:rPr>
  </w:style>
  <w:style w:type="paragraph" w:customStyle="1" w:styleId="Mdeck4textbulletlist">
    <w:name w:val="M_deck_4_text_bullet_list"/>
    <w:qFormat/>
    <w:rsid w:val="00BC4A8D"/>
    <w:pPr>
      <w:numPr>
        <w:numId w:val="47"/>
      </w:numPr>
      <w:kinsoku w:val="0"/>
      <w:overflowPunct w:val="0"/>
      <w:autoSpaceDE w:val="0"/>
      <w:autoSpaceDN w:val="0"/>
      <w:adjustRightInd w:val="0"/>
      <w:snapToGrid w:val="0"/>
      <w:spacing w:before="120" w:after="120" w:line="340" w:lineRule="atLeast"/>
      <w:jc w:val="both"/>
    </w:pPr>
    <w:rPr>
      <w:rFonts w:eastAsia="Times New Roman" w:cstheme="minorBidi"/>
      <w:snapToGrid w:val="0"/>
      <w:color w:val="000000"/>
      <w:sz w:val="24"/>
      <w:lang w:eastAsia="de-DE" w:bidi="en-US"/>
    </w:rPr>
  </w:style>
  <w:style w:type="paragraph" w:customStyle="1" w:styleId="Mdeck4textfirstlinezero">
    <w:name w:val="M_deck_4_text_firstline_zero"/>
    <w:basedOn w:val="Mdeck4text"/>
    <w:next w:val="Mdeck4text"/>
    <w:qFormat/>
    <w:rsid w:val="00BC4A8D"/>
    <w:pPr>
      <w:ind w:firstLine="0"/>
    </w:pPr>
    <w:rPr>
      <w:szCs w:val="24"/>
    </w:rPr>
  </w:style>
  <w:style w:type="paragraph" w:customStyle="1" w:styleId="Mdeck4textlist">
    <w:name w:val="M_deck_4_text_list"/>
    <w:basedOn w:val="MFigure"/>
    <w:qFormat/>
    <w:rsid w:val="00BC4A8D"/>
    <w:rPr>
      <w:rFonts w:cstheme="minorBidi"/>
      <w:i/>
      <w:color w:val="auto"/>
      <w:kern w:val="2"/>
      <w:sz w:val="20"/>
      <w:lang w:eastAsia="zh-CN"/>
    </w:rPr>
  </w:style>
  <w:style w:type="paragraph" w:customStyle="1" w:styleId="Mdeck4textlrindent">
    <w:name w:val="M_deck_4_text_lr_indent"/>
    <w:basedOn w:val="Mdeck4text"/>
    <w:qFormat/>
    <w:rsid w:val="00BC4A8D"/>
    <w:pPr>
      <w:ind w:left="567" w:right="567" w:firstLine="0"/>
    </w:pPr>
  </w:style>
  <w:style w:type="paragraph" w:customStyle="1" w:styleId="Mdeck4textnumberedlist">
    <w:name w:val="M_deck_4_text_numbered_list"/>
    <w:qFormat/>
    <w:rsid w:val="00BC4A8D"/>
    <w:pPr>
      <w:numPr>
        <w:numId w:val="48"/>
      </w:numPr>
      <w:kinsoku w:val="0"/>
      <w:overflowPunct w:val="0"/>
      <w:autoSpaceDE w:val="0"/>
      <w:autoSpaceDN w:val="0"/>
      <w:adjustRightInd w:val="0"/>
      <w:snapToGrid w:val="0"/>
      <w:spacing w:before="120" w:after="120" w:line="340" w:lineRule="atLeast"/>
      <w:jc w:val="both"/>
    </w:pPr>
    <w:rPr>
      <w:rFonts w:eastAsia="Times New Roman" w:cstheme="minorBidi"/>
      <w:snapToGrid w:val="0"/>
      <w:color w:val="000000"/>
      <w:sz w:val="24"/>
      <w:lang w:eastAsia="de-DE" w:bidi="en-US"/>
    </w:rPr>
  </w:style>
  <w:style w:type="paragraph" w:customStyle="1" w:styleId="Mdeck5tablebody">
    <w:name w:val="M_deck_5_table_body"/>
    <w:qFormat/>
    <w:rsid w:val="00BC4A8D"/>
    <w:pPr>
      <w:kinsoku w:val="0"/>
      <w:overflowPunct w:val="0"/>
      <w:autoSpaceDE w:val="0"/>
      <w:autoSpaceDN w:val="0"/>
      <w:adjustRightInd w:val="0"/>
      <w:snapToGrid w:val="0"/>
      <w:spacing w:line="300" w:lineRule="exact"/>
      <w:jc w:val="center"/>
    </w:pPr>
    <w:rPr>
      <w:rFonts w:eastAsia="Times New Roman" w:cstheme="minorBidi"/>
      <w:snapToGrid w:val="0"/>
      <w:color w:val="000000"/>
      <w:lang w:eastAsia="de-DE" w:bidi="en-US"/>
    </w:rPr>
  </w:style>
  <w:style w:type="table" w:customStyle="1" w:styleId="Mdeck5tablebodythreelines">
    <w:name w:val="M_deck_5_table_body_three_lines"/>
    <w:basedOn w:val="TableNormal"/>
    <w:uiPriority w:val="99"/>
    <w:rsid w:val="00BC4A8D"/>
    <w:pPr>
      <w:adjustRightInd w:val="0"/>
      <w:snapToGrid w:val="0"/>
      <w:spacing w:line="300" w:lineRule="exact"/>
      <w:jc w:val="center"/>
    </w:pPr>
    <w:rPr>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BC4A8D"/>
    <w:pPr>
      <w:kinsoku w:val="0"/>
      <w:overflowPunct w:val="0"/>
      <w:autoSpaceDE w:val="0"/>
      <w:autoSpaceDN w:val="0"/>
      <w:adjustRightInd w:val="0"/>
      <w:snapToGrid w:val="0"/>
      <w:spacing w:before="240" w:after="120" w:line="340" w:lineRule="atLeast"/>
      <w:ind w:left="567" w:right="567"/>
      <w:jc w:val="both"/>
    </w:pPr>
    <w:rPr>
      <w:rFonts w:eastAsia="Times New Roman" w:cstheme="minorBidi"/>
      <w:snapToGrid w:val="0"/>
      <w:color w:val="000000"/>
      <w:sz w:val="24"/>
      <w:lang w:eastAsia="de-DE" w:bidi="en-US"/>
    </w:rPr>
  </w:style>
  <w:style w:type="paragraph" w:customStyle="1" w:styleId="Mdeck5tablefooter">
    <w:name w:val="M_deck_5_table_footer"/>
    <w:qFormat/>
    <w:rsid w:val="00BC4A8D"/>
    <w:pPr>
      <w:kinsoku w:val="0"/>
      <w:overflowPunct w:val="0"/>
      <w:autoSpaceDE w:val="0"/>
      <w:autoSpaceDN w:val="0"/>
      <w:adjustRightInd w:val="0"/>
      <w:snapToGrid w:val="0"/>
      <w:spacing w:line="300" w:lineRule="exact"/>
      <w:ind w:left="567" w:right="567"/>
      <w:jc w:val="both"/>
    </w:pPr>
    <w:rPr>
      <w:rFonts w:eastAsia="Times New Roman" w:cstheme="minorBidi"/>
      <w:snapToGrid w:val="0"/>
      <w:color w:val="000000"/>
      <w:lang w:eastAsia="de-DE" w:bidi="en-US"/>
    </w:rPr>
  </w:style>
  <w:style w:type="paragraph" w:customStyle="1" w:styleId="Mdeck5tableheader">
    <w:name w:val="M_deck_5_table_header"/>
    <w:basedOn w:val="Mdeck5tablefooter"/>
    <w:rsid w:val="00BC4A8D"/>
  </w:style>
  <w:style w:type="paragraph" w:customStyle="1" w:styleId="Mdeck6figurebody">
    <w:name w:val="M_deck_6_figure_body"/>
    <w:qFormat/>
    <w:rsid w:val="00BC4A8D"/>
    <w:pPr>
      <w:widowControl w:val="0"/>
      <w:kinsoku w:val="0"/>
      <w:overflowPunct w:val="0"/>
      <w:autoSpaceDE w:val="0"/>
      <w:autoSpaceDN w:val="0"/>
      <w:adjustRightInd w:val="0"/>
      <w:snapToGrid w:val="0"/>
      <w:spacing w:line="340" w:lineRule="atLeast"/>
      <w:jc w:val="center"/>
    </w:pPr>
    <w:rPr>
      <w:rFonts w:eastAsia="Times New Roman" w:cstheme="minorBidi"/>
      <w:snapToGrid w:val="0"/>
      <w:color w:val="000000"/>
      <w:sz w:val="24"/>
      <w:lang w:eastAsia="de-DE" w:bidi="en-US"/>
    </w:rPr>
  </w:style>
  <w:style w:type="paragraph" w:customStyle="1" w:styleId="Mdeck6figurecaption">
    <w:name w:val="M_deck_6_figure_caption"/>
    <w:basedOn w:val="Mdeck5tablecaption"/>
    <w:qFormat/>
    <w:rsid w:val="00BC4A8D"/>
    <w:pPr>
      <w:spacing w:after="240"/>
    </w:pPr>
  </w:style>
  <w:style w:type="paragraph" w:customStyle="1" w:styleId="Mdeck7equation">
    <w:name w:val="M_deck_7_equation"/>
    <w:basedOn w:val="Normal"/>
    <w:rsid w:val="00BC4A8D"/>
    <w:pPr>
      <w:kinsoku w:val="0"/>
      <w:overflowPunct w:val="0"/>
      <w:autoSpaceDE w:val="0"/>
      <w:autoSpaceDN w:val="0"/>
      <w:adjustRightInd w:val="0"/>
      <w:snapToGrid w:val="0"/>
      <w:spacing w:before="240" w:line="240" w:lineRule="auto"/>
      <w:jc w:val="center"/>
    </w:pPr>
    <w:rPr>
      <w:rFonts w:eastAsia="宋体" w:cstheme="minorBidi"/>
      <w:i/>
      <w:snapToGrid w:val="0"/>
      <w:color w:val="auto"/>
      <w:kern w:val="2"/>
      <w:sz w:val="20"/>
      <w:szCs w:val="24"/>
      <w:lang w:eastAsia="en-US" w:bidi="en-US"/>
    </w:rPr>
  </w:style>
  <w:style w:type="paragraph" w:customStyle="1" w:styleId="Mdeck8references">
    <w:name w:val="M_deck_8_references"/>
    <w:qFormat/>
    <w:rsid w:val="00BC4A8D"/>
    <w:pPr>
      <w:numPr>
        <w:numId w:val="49"/>
      </w:numPr>
      <w:kinsoku w:val="0"/>
      <w:overflowPunct w:val="0"/>
      <w:autoSpaceDE w:val="0"/>
      <w:autoSpaceDN w:val="0"/>
      <w:adjustRightInd w:val="0"/>
      <w:snapToGrid w:val="0"/>
      <w:spacing w:line="340" w:lineRule="atLeast"/>
      <w:jc w:val="both"/>
    </w:pPr>
    <w:rPr>
      <w:rFonts w:eastAsia="Times New Roman" w:cstheme="minorBidi"/>
      <w:snapToGrid w:val="0"/>
      <w:color w:val="000000"/>
      <w:sz w:val="24"/>
      <w:lang w:eastAsia="de-DE" w:bidi="en-US"/>
    </w:rPr>
  </w:style>
  <w:style w:type="character" w:styleId="Strong">
    <w:name w:val="Strong"/>
    <w:basedOn w:val="DefaultParagraphFont"/>
    <w:uiPriority w:val="22"/>
    <w:qFormat/>
    <w:rsid w:val="00BC4A8D"/>
    <w:rPr>
      <w:b/>
      <w:bCs/>
    </w:rPr>
  </w:style>
  <w:style w:type="character" w:customStyle="1" w:styleId="doi">
    <w:name w:val="doi"/>
    <w:basedOn w:val="DefaultParagraphFont"/>
    <w:rsid w:val="00DE094D"/>
  </w:style>
  <w:style w:type="character" w:customStyle="1" w:styleId="small-link-text">
    <w:name w:val="small-link-text"/>
    <w:basedOn w:val="DefaultParagraphFont"/>
    <w:rsid w:val="009B5F6C"/>
  </w:style>
  <w:style w:type="paragraph" w:styleId="CommentSubject">
    <w:name w:val="annotation subject"/>
    <w:basedOn w:val="CommentText"/>
    <w:next w:val="CommentText"/>
    <w:link w:val="CommentSubjectChar"/>
    <w:uiPriority w:val="99"/>
    <w:semiHidden/>
    <w:unhideWhenUsed/>
    <w:rsid w:val="000D596B"/>
    <w:pPr>
      <w:spacing w:line="240" w:lineRule="auto"/>
    </w:pPr>
    <w:rPr>
      <w:b/>
      <w:bCs/>
    </w:rPr>
  </w:style>
  <w:style w:type="character" w:customStyle="1" w:styleId="CommentTextChar">
    <w:name w:val="Comment Text Char"/>
    <w:basedOn w:val="DefaultParagraphFont"/>
    <w:link w:val="CommentText"/>
    <w:semiHidden/>
    <w:rsid w:val="000D596B"/>
    <w:rPr>
      <w:rFonts w:eastAsia="Times New Roman"/>
      <w:color w:val="000000"/>
      <w:lang w:eastAsia="de-DE"/>
    </w:rPr>
  </w:style>
  <w:style w:type="character" w:customStyle="1" w:styleId="CommentSubjectChar">
    <w:name w:val="Comment Subject Char"/>
    <w:basedOn w:val="CommentTextChar"/>
    <w:link w:val="CommentSubject"/>
    <w:uiPriority w:val="99"/>
    <w:semiHidden/>
    <w:rsid w:val="000D596B"/>
    <w:rPr>
      <w:rFonts w:eastAsia="Times New Roman"/>
      <w:b/>
      <w:bCs/>
      <w:color w:val="00000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6873">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comments" Target="comments.xml"/><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games\gam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\games\games-template.dot</Template>
  <TotalTime>2</TotalTime>
  <Pages>12</Pages>
  <Words>6732</Words>
  <Characters>38375</Characters>
  <Application>Microsoft Macintosh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Games</vt:lpstr>
    </vt:vector>
  </TitlesOfParts>
  <Company/>
  <LinksUpToDate>false</LinksUpToDate>
  <CharactersWithSpaces>45017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dc:title>
  <dc:subject/>
  <dc:creator>MDPI</dc:creator>
  <cp:keywords/>
  <cp:lastModifiedBy>Peter Sebastian Riefer</cp:lastModifiedBy>
  <cp:revision>2</cp:revision>
  <cp:lastPrinted>2015-08-12T08:34:00Z</cp:lastPrinted>
  <dcterms:created xsi:type="dcterms:W3CDTF">2015-08-17T14:35:00Z</dcterms:created>
  <dcterms:modified xsi:type="dcterms:W3CDTF">2015-08-17T14:35:00Z</dcterms:modified>
</cp:coreProperties>
</file>